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505" w:rsidRPr="0022053C" w:rsidRDefault="00EE25DC" w:rsidP="003A2886">
      <w:pPr>
        <w:rPr>
          <w:b/>
        </w:rPr>
      </w:pPr>
      <w:r w:rsidRPr="0022053C">
        <w:rPr>
          <w:b/>
        </w:rPr>
        <w:t xml:space="preserve">Set Up </w:t>
      </w:r>
      <w:r w:rsidR="00915A74" w:rsidRPr="0022053C">
        <w:rPr>
          <w:b/>
        </w:rPr>
        <w:t>AWS EC2 Instance</w:t>
      </w:r>
    </w:p>
    <w:p w:rsidR="00915A74" w:rsidRDefault="00915A74" w:rsidP="003A2886">
      <w:pPr>
        <w:pStyle w:val="ListParagraph"/>
        <w:numPr>
          <w:ilvl w:val="0"/>
          <w:numId w:val="1"/>
        </w:numPr>
      </w:pPr>
      <w:r w:rsidRPr="00915A74">
        <w:rPr>
          <w:u w:val="single"/>
        </w:rPr>
        <w:t>Name</w:t>
      </w:r>
      <w:r>
        <w:t xml:space="preserve">: </w:t>
      </w:r>
      <w:r w:rsidR="003A2886">
        <w:tab/>
      </w:r>
      <w:r w:rsidR="003A2886">
        <w:tab/>
      </w:r>
      <w:r>
        <w:t>gheskio</w:t>
      </w:r>
    </w:p>
    <w:p w:rsidR="00915A74" w:rsidRDefault="00915A74" w:rsidP="003A2886">
      <w:pPr>
        <w:pStyle w:val="ListParagraph"/>
        <w:numPr>
          <w:ilvl w:val="0"/>
          <w:numId w:val="1"/>
        </w:numPr>
      </w:pPr>
      <w:r w:rsidRPr="00915A74">
        <w:rPr>
          <w:u w:val="single"/>
        </w:rPr>
        <w:t>AMI</w:t>
      </w:r>
      <w:r>
        <w:t xml:space="preserve">: </w:t>
      </w:r>
      <w:r w:rsidR="003A2886">
        <w:tab/>
      </w:r>
      <w:r w:rsidR="003A2886">
        <w:tab/>
      </w:r>
      <w:r w:rsidRPr="00915A74">
        <w:t>Amazon Linux AMI 2017.09.1 (HVM), SSD Volume Type</w:t>
      </w:r>
      <w:r>
        <w:t xml:space="preserve"> (64-bit)</w:t>
      </w:r>
    </w:p>
    <w:p w:rsidR="00915A74" w:rsidRDefault="00915A74" w:rsidP="003A2886">
      <w:pPr>
        <w:pStyle w:val="ListParagraph"/>
        <w:numPr>
          <w:ilvl w:val="3"/>
          <w:numId w:val="1"/>
        </w:numPr>
      </w:pPr>
      <w:r w:rsidRPr="00915A74">
        <w:t xml:space="preserve">The Amazon Linux AMI is an EBS-backed, AWS-supported image. </w:t>
      </w:r>
    </w:p>
    <w:p w:rsidR="00915A74" w:rsidRDefault="00915A74" w:rsidP="003A2886">
      <w:pPr>
        <w:pStyle w:val="ListParagraph"/>
        <w:numPr>
          <w:ilvl w:val="3"/>
          <w:numId w:val="1"/>
        </w:numPr>
      </w:pPr>
      <w:r w:rsidRPr="00915A74">
        <w:t xml:space="preserve">The default image includes AWS command line tools, Python, Ruby, Perl, and Java. </w:t>
      </w:r>
    </w:p>
    <w:p w:rsidR="00915A74" w:rsidRPr="00915A74" w:rsidRDefault="00915A74" w:rsidP="003A2886">
      <w:pPr>
        <w:pStyle w:val="ListParagraph"/>
        <w:numPr>
          <w:ilvl w:val="3"/>
          <w:numId w:val="1"/>
        </w:numPr>
      </w:pPr>
      <w:r w:rsidRPr="00915A74">
        <w:t>The repositories include Docker, PHP, MySQL, PostgreSQL, and other packages.</w:t>
      </w:r>
    </w:p>
    <w:p w:rsidR="00915A74" w:rsidRDefault="00915A74" w:rsidP="003A2886">
      <w:pPr>
        <w:pStyle w:val="ListParagraph"/>
        <w:numPr>
          <w:ilvl w:val="0"/>
          <w:numId w:val="1"/>
        </w:numPr>
      </w:pPr>
      <w:r w:rsidRPr="00915A74">
        <w:rPr>
          <w:u w:val="single"/>
        </w:rPr>
        <w:t>Instance</w:t>
      </w:r>
      <w:r w:rsidRPr="00915A74">
        <w:t xml:space="preserve">: </w:t>
      </w:r>
      <w:r w:rsidR="003A2886">
        <w:tab/>
      </w:r>
      <w:r w:rsidRPr="00915A74">
        <w:t xml:space="preserve"> i-08141982e75b5aeca (gheskio)</w:t>
      </w:r>
    </w:p>
    <w:p w:rsidR="00915A74" w:rsidRDefault="00915A74" w:rsidP="003A2886">
      <w:pPr>
        <w:pStyle w:val="ListParagraph"/>
        <w:numPr>
          <w:ilvl w:val="0"/>
          <w:numId w:val="1"/>
        </w:numPr>
      </w:pPr>
      <w:r w:rsidRPr="00915A74">
        <w:rPr>
          <w:u w:val="single"/>
        </w:rPr>
        <w:t>Instance type</w:t>
      </w:r>
      <w:r>
        <w:t xml:space="preserve">: </w:t>
      </w:r>
      <w:r w:rsidR="003A2886">
        <w:tab/>
      </w:r>
      <w:r>
        <w:t>ts.micro</w:t>
      </w:r>
    </w:p>
    <w:p w:rsidR="00915A74" w:rsidRDefault="00915A74" w:rsidP="003A2886">
      <w:pPr>
        <w:pStyle w:val="ListParagraph"/>
        <w:numPr>
          <w:ilvl w:val="0"/>
          <w:numId w:val="1"/>
        </w:numPr>
      </w:pPr>
      <w:r w:rsidRPr="00915A74">
        <w:rPr>
          <w:u w:val="single"/>
        </w:rPr>
        <w:t>Public DNS</w:t>
      </w:r>
      <w:r w:rsidRPr="00915A74">
        <w:t xml:space="preserve">: </w:t>
      </w:r>
      <w:r w:rsidR="003A2886">
        <w:tab/>
      </w:r>
      <w:r w:rsidRPr="00915A74">
        <w:t>ec2-52-15-156-17.us-east-2.compute.amazonaws.com</w:t>
      </w:r>
    </w:p>
    <w:p w:rsidR="00EE25DC" w:rsidRDefault="00915A74" w:rsidP="003A2886">
      <w:pPr>
        <w:pStyle w:val="ListParagraph"/>
        <w:numPr>
          <w:ilvl w:val="0"/>
          <w:numId w:val="1"/>
        </w:numPr>
      </w:pPr>
      <w:r w:rsidRPr="00915A74">
        <w:rPr>
          <w:u w:val="single"/>
        </w:rPr>
        <w:t>My Key Name</w:t>
      </w:r>
      <w:r>
        <w:t xml:space="preserve">: </w:t>
      </w:r>
      <w:r w:rsidR="003A2886">
        <w:tab/>
      </w:r>
      <w:r>
        <w:t>gheskio_app (stored on my personal laptop)</w:t>
      </w:r>
    </w:p>
    <w:p w:rsidR="0022053C" w:rsidRDefault="00246DB9" w:rsidP="0022053C">
      <w:pPr>
        <w:pStyle w:val="ListParagraph"/>
        <w:numPr>
          <w:ilvl w:val="1"/>
          <w:numId w:val="1"/>
        </w:numPr>
      </w:pPr>
      <w:r w:rsidRPr="00246DB9">
        <w:rPr>
          <w:i/>
          <w:highlight w:val="yellow"/>
        </w:rPr>
        <w:t>NOTE</w:t>
      </w:r>
      <w:r w:rsidR="0022053C" w:rsidRPr="0022053C">
        <w:rPr>
          <w:highlight w:val="yellow"/>
        </w:rPr>
        <w:t xml:space="preserve">: </w:t>
      </w:r>
      <w:r>
        <w:rPr>
          <w:highlight w:val="yellow"/>
        </w:rPr>
        <w:t xml:space="preserve">cannot have </w:t>
      </w:r>
      <w:r w:rsidR="0022053C" w:rsidRPr="0022053C">
        <w:rPr>
          <w:highlight w:val="yellow"/>
        </w:rPr>
        <w:t>multiple key pairs</w:t>
      </w:r>
      <w:r>
        <w:rPr>
          <w:highlight w:val="yellow"/>
        </w:rPr>
        <w:t>. Can manage through user_data but, given low data security requirements of test app server, will simply</w:t>
      </w:r>
      <w:r w:rsidR="0022053C" w:rsidRPr="0022053C">
        <w:rPr>
          <w:highlight w:val="yellow"/>
        </w:rPr>
        <w:t xml:space="preserve"> share the same key pair</w:t>
      </w:r>
      <w:r>
        <w:rPr>
          <w:highlight w:val="yellow"/>
        </w:rPr>
        <w:t>.</w:t>
      </w:r>
      <w:r w:rsidR="0022053C" w:rsidRPr="0022053C">
        <w:rPr>
          <w:highlight w:val="yellow"/>
        </w:rPr>
        <w:t xml:space="preserve"> </w:t>
      </w:r>
      <w:r>
        <w:rPr>
          <w:highlight w:val="yellow"/>
        </w:rPr>
        <w:t>Added security can be introduced by only</w:t>
      </w:r>
      <w:r w:rsidR="0022053C" w:rsidRPr="0022053C">
        <w:rPr>
          <w:highlight w:val="yellow"/>
        </w:rPr>
        <w:t xml:space="preserve"> allow</w:t>
      </w:r>
      <w:r>
        <w:rPr>
          <w:highlight w:val="yellow"/>
        </w:rPr>
        <w:t>ing</w:t>
      </w:r>
      <w:r w:rsidR="0022053C" w:rsidRPr="0022053C">
        <w:rPr>
          <w:highlight w:val="yellow"/>
        </w:rPr>
        <w:t xml:space="preserve"> inbound from specific IPs</w:t>
      </w:r>
      <w:r>
        <w:t>.</w:t>
      </w:r>
      <w:r w:rsidR="0022053C">
        <w:t xml:space="preserve"> </w:t>
      </w:r>
    </w:p>
    <w:p w:rsidR="003A2886" w:rsidRDefault="003A2886" w:rsidP="003A2886">
      <w:pPr>
        <w:pStyle w:val="ListParagraph"/>
        <w:numPr>
          <w:ilvl w:val="0"/>
          <w:numId w:val="1"/>
        </w:numPr>
      </w:pPr>
      <w:r w:rsidRPr="003A2886">
        <w:rPr>
          <w:u w:val="single"/>
        </w:rPr>
        <w:t>Username</w:t>
      </w:r>
      <w:r>
        <w:t xml:space="preserve">: </w:t>
      </w:r>
      <w:r>
        <w:tab/>
      </w:r>
      <w:r w:rsidRPr="00EE25DC">
        <w:t>ec2-user</w:t>
      </w:r>
    </w:p>
    <w:p w:rsidR="003A2886" w:rsidRDefault="00915A74" w:rsidP="003A2886">
      <w:pPr>
        <w:pStyle w:val="ListParagraph"/>
        <w:numPr>
          <w:ilvl w:val="0"/>
          <w:numId w:val="1"/>
        </w:numPr>
      </w:pPr>
      <w:r>
        <w:rPr>
          <w:u w:val="single"/>
        </w:rPr>
        <w:t>Security Group</w:t>
      </w:r>
      <w:r w:rsidRPr="00915A74">
        <w:t>:</w:t>
      </w:r>
      <w:r>
        <w:t xml:space="preserve"> </w:t>
      </w:r>
      <w:r w:rsidR="003A2886">
        <w:t>gheskio_security_group</w:t>
      </w:r>
    </w:p>
    <w:p w:rsidR="003A2886" w:rsidRDefault="00915A74" w:rsidP="003A2886">
      <w:pPr>
        <w:pStyle w:val="ListParagraph"/>
        <w:numPr>
          <w:ilvl w:val="1"/>
          <w:numId w:val="1"/>
        </w:numPr>
      </w:pPr>
      <w:r>
        <w:t xml:space="preserve">HTTP </w:t>
      </w:r>
      <w:r w:rsidR="003A2886">
        <w:t xml:space="preserve">- </w:t>
      </w:r>
      <w:r w:rsidR="003A2886">
        <w:tab/>
      </w:r>
      <w:r>
        <w:t xml:space="preserve">Port 80 </w:t>
      </w:r>
      <w:r w:rsidR="003A2886">
        <w:t>(All IPs)</w:t>
      </w:r>
    </w:p>
    <w:p w:rsidR="003A2886" w:rsidRDefault="003A2886" w:rsidP="003A2886">
      <w:pPr>
        <w:pStyle w:val="ListParagraph"/>
        <w:numPr>
          <w:ilvl w:val="1"/>
          <w:numId w:val="1"/>
        </w:numPr>
      </w:pPr>
      <w:r>
        <w:t>HTTPS - Port (All IPs)</w:t>
      </w:r>
    </w:p>
    <w:p w:rsidR="00915A74" w:rsidRDefault="00915A74" w:rsidP="003A2886">
      <w:pPr>
        <w:pStyle w:val="ListParagraph"/>
        <w:numPr>
          <w:ilvl w:val="1"/>
          <w:numId w:val="1"/>
        </w:numPr>
      </w:pPr>
      <w:r>
        <w:t xml:space="preserve">SSH </w:t>
      </w:r>
      <w:r w:rsidR="003A2886">
        <w:t xml:space="preserve">- </w:t>
      </w:r>
      <w:r w:rsidR="003A2886">
        <w:tab/>
        <w:t>Por</w:t>
      </w:r>
      <w:r>
        <w:t>t 22 (</w:t>
      </w:r>
      <w:r w:rsidR="003A2886">
        <w:t>All IPs</w:t>
      </w:r>
      <w:r>
        <w:t>)</w:t>
      </w:r>
    </w:p>
    <w:p w:rsidR="00EE25DC" w:rsidRPr="003A2886" w:rsidRDefault="00EE25DC" w:rsidP="003A2886">
      <w:pPr>
        <w:rPr>
          <w:b/>
        </w:rPr>
      </w:pPr>
      <w:r w:rsidRPr="003A2886">
        <w:rPr>
          <w:b/>
        </w:rPr>
        <w:t>Connect to Instance via SSH</w:t>
      </w:r>
    </w:p>
    <w:p w:rsidR="003A2886" w:rsidRPr="003A2886" w:rsidRDefault="003A2886" w:rsidP="003A2886">
      <w:pPr>
        <w:pStyle w:val="ListParagraph"/>
        <w:numPr>
          <w:ilvl w:val="0"/>
          <w:numId w:val="1"/>
        </w:numPr>
      </w:pPr>
      <w:r w:rsidRPr="003A2886">
        <w:t>Convert Private Key  - PuTTYgen</w:t>
      </w:r>
    </w:p>
    <w:p w:rsidR="003A2886" w:rsidRDefault="003A2886" w:rsidP="003A2886">
      <w:pPr>
        <w:pStyle w:val="ListParagraph"/>
        <w:numPr>
          <w:ilvl w:val="1"/>
          <w:numId w:val="1"/>
        </w:numPr>
      </w:pPr>
      <w:r>
        <w:t>Use PuTTYgen to convert .pem file (saved when instance created [above]) to .ppk</w:t>
      </w:r>
    </w:p>
    <w:p w:rsidR="00EE25DC" w:rsidRDefault="003A2886" w:rsidP="003A2886">
      <w:pPr>
        <w:pStyle w:val="ListParagraph"/>
        <w:numPr>
          <w:ilvl w:val="0"/>
          <w:numId w:val="1"/>
        </w:numPr>
      </w:pPr>
      <w:r>
        <w:t>Connect -</w:t>
      </w:r>
      <w:r w:rsidR="00EE25DC">
        <w:t xml:space="preserve"> PuTTY</w:t>
      </w:r>
    </w:p>
    <w:p w:rsidR="0022053C" w:rsidRDefault="003A2886" w:rsidP="0022053C">
      <w:pPr>
        <w:pStyle w:val="ListParagraph"/>
        <w:numPr>
          <w:ilvl w:val="1"/>
          <w:numId w:val="1"/>
        </w:numPr>
      </w:pPr>
      <w:r w:rsidRPr="003A2886">
        <w:rPr>
          <w:u w:val="single"/>
        </w:rPr>
        <w:t>Host Name</w:t>
      </w:r>
      <w:r>
        <w:t xml:space="preserve">: </w:t>
      </w:r>
      <w:r w:rsidR="0022053C">
        <w:tab/>
      </w:r>
      <w:r>
        <w:t>ec2-user@</w:t>
      </w:r>
      <w:r w:rsidRPr="00915A74">
        <w:t>ec2-52-15-156-17.us-east-2.compute.amazonaws.com</w:t>
      </w:r>
      <w:r>
        <w:t xml:space="preserve"> </w:t>
      </w:r>
      <w:r w:rsidR="0022053C">
        <w:t xml:space="preserve">               </w:t>
      </w:r>
    </w:p>
    <w:p w:rsidR="003A2886" w:rsidRDefault="003A2886" w:rsidP="0022053C">
      <w:pPr>
        <w:pStyle w:val="ListParagraph"/>
        <w:numPr>
          <w:ilvl w:val="3"/>
          <w:numId w:val="1"/>
        </w:numPr>
      </w:pPr>
      <w:r>
        <w:t>(</w:t>
      </w:r>
      <w:r w:rsidRPr="003A2886">
        <w:t>user_name@public_dns_name</w:t>
      </w:r>
      <w:r>
        <w:t>)</w:t>
      </w:r>
    </w:p>
    <w:p w:rsidR="003A2886" w:rsidRDefault="003A2886" w:rsidP="003A2886">
      <w:pPr>
        <w:pStyle w:val="ListParagraph"/>
        <w:numPr>
          <w:ilvl w:val="1"/>
          <w:numId w:val="1"/>
        </w:numPr>
      </w:pPr>
      <w:r>
        <w:rPr>
          <w:u w:val="single"/>
        </w:rPr>
        <w:t>Connection Type</w:t>
      </w:r>
      <w:r w:rsidRPr="003A2886">
        <w:t>:</w:t>
      </w:r>
      <w:r>
        <w:t xml:space="preserve"> SSH</w:t>
      </w:r>
    </w:p>
    <w:p w:rsidR="003A2886" w:rsidRDefault="003A2886" w:rsidP="003A2886">
      <w:pPr>
        <w:pStyle w:val="ListParagraph"/>
        <w:numPr>
          <w:ilvl w:val="1"/>
          <w:numId w:val="1"/>
        </w:numPr>
      </w:pPr>
      <w:r>
        <w:rPr>
          <w:u w:val="single"/>
        </w:rPr>
        <w:t>Port</w:t>
      </w:r>
      <w:r w:rsidRPr="003A2886">
        <w:t>:</w:t>
      </w:r>
      <w:r>
        <w:t xml:space="preserve"> </w:t>
      </w:r>
      <w:r w:rsidR="0022053C">
        <w:tab/>
      </w:r>
      <w:r w:rsidR="0022053C">
        <w:tab/>
      </w:r>
      <w:r>
        <w:t>22</w:t>
      </w:r>
    </w:p>
    <w:p w:rsidR="003A2886" w:rsidRDefault="003A2886" w:rsidP="003A2886">
      <w:pPr>
        <w:pStyle w:val="ListParagraph"/>
        <w:numPr>
          <w:ilvl w:val="1"/>
          <w:numId w:val="1"/>
        </w:numPr>
      </w:pPr>
      <w:r w:rsidRPr="0022053C">
        <w:t>Category</w:t>
      </w:r>
      <w:r>
        <w:rPr>
          <w:u w:val="single"/>
        </w:rPr>
        <w:t xml:space="preserve"> </w:t>
      </w:r>
      <w:r w:rsidRPr="003A2886">
        <w:t>-</w:t>
      </w:r>
      <w:r>
        <w:t>&gt; Connection -&gt; SSH -&gt; Auth</w:t>
      </w:r>
    </w:p>
    <w:p w:rsidR="003A2886" w:rsidRDefault="003A2886" w:rsidP="003A2886">
      <w:pPr>
        <w:pStyle w:val="ListParagraph"/>
        <w:numPr>
          <w:ilvl w:val="2"/>
          <w:numId w:val="1"/>
        </w:numPr>
      </w:pPr>
      <w:r w:rsidRPr="0022053C">
        <w:t xml:space="preserve">Browse </w:t>
      </w:r>
      <w:r w:rsidRPr="003A2886">
        <w:t>-</w:t>
      </w:r>
      <w:r>
        <w:t>&gt; select .ppk file (created above) -&gt; Open</w:t>
      </w:r>
    </w:p>
    <w:p w:rsidR="003A2886" w:rsidRDefault="003A2886" w:rsidP="003A2886">
      <w:pPr>
        <w:pStyle w:val="ListParagraph"/>
        <w:numPr>
          <w:ilvl w:val="1"/>
          <w:numId w:val="1"/>
        </w:numPr>
      </w:pPr>
      <w:r>
        <w:rPr>
          <w:u w:val="single"/>
        </w:rPr>
        <w:t>Save Session</w:t>
      </w:r>
      <w:r w:rsidRPr="003A2886">
        <w:t>:</w:t>
      </w:r>
      <w:r>
        <w:t xml:space="preserve"> </w:t>
      </w:r>
      <w:r w:rsidR="0022053C">
        <w:tab/>
        <w:t>[[</w:t>
      </w:r>
      <w:r>
        <w:t>give it a name</w:t>
      </w:r>
      <w:r w:rsidR="0022053C">
        <w:t>]]</w:t>
      </w:r>
    </w:p>
    <w:p w:rsidR="003A2886" w:rsidRPr="000B341D" w:rsidRDefault="003A2886" w:rsidP="003A2886">
      <w:pPr>
        <w:pStyle w:val="ListParagraph"/>
        <w:numPr>
          <w:ilvl w:val="1"/>
          <w:numId w:val="1"/>
        </w:numPr>
      </w:pPr>
      <w:r>
        <w:rPr>
          <w:u w:val="single"/>
        </w:rPr>
        <w:t>Open</w:t>
      </w:r>
    </w:p>
    <w:p w:rsidR="000B341D" w:rsidRDefault="000B341D" w:rsidP="003A2886">
      <w:pPr>
        <w:pStyle w:val="ListParagraph"/>
        <w:numPr>
          <w:ilvl w:val="1"/>
          <w:numId w:val="1"/>
        </w:numPr>
      </w:pPr>
      <w:r>
        <w:rPr>
          <w:u w:val="single"/>
        </w:rPr>
        <w:t>FIRST TIME:</w:t>
      </w:r>
      <w:r w:rsidRPr="000B341D">
        <w:t xml:space="preserve"> check fingerprint</w:t>
      </w:r>
    </w:p>
    <w:p w:rsidR="00915A74" w:rsidRPr="003A2886" w:rsidRDefault="00EE25DC" w:rsidP="003A2886">
      <w:pPr>
        <w:rPr>
          <w:b/>
        </w:rPr>
      </w:pPr>
      <w:r w:rsidRPr="003A2886">
        <w:rPr>
          <w:b/>
        </w:rPr>
        <w:t>Set</w:t>
      </w:r>
      <w:r w:rsidR="00915A74" w:rsidRPr="003A2886">
        <w:rPr>
          <w:b/>
        </w:rPr>
        <w:t xml:space="preserve"> Up Server on In</w:t>
      </w:r>
      <w:r w:rsidRPr="003A2886">
        <w:rPr>
          <w:b/>
        </w:rPr>
        <w:t>stance</w:t>
      </w:r>
    </w:p>
    <w:p w:rsidR="00915A74" w:rsidRDefault="00915A74" w:rsidP="00915A74">
      <w:pPr>
        <w:pStyle w:val="ListParagraph"/>
        <w:numPr>
          <w:ilvl w:val="1"/>
          <w:numId w:val="1"/>
        </w:numPr>
      </w:pPr>
      <w:r>
        <w:t>Upgraded to Java 8</w:t>
      </w:r>
    </w:p>
    <w:p w:rsidR="00EE25DC" w:rsidRDefault="00EE25DC" w:rsidP="00EE25DC">
      <w:pPr>
        <w:pStyle w:val="ListParagraph"/>
        <w:numPr>
          <w:ilvl w:val="2"/>
          <w:numId w:val="1"/>
        </w:numPr>
      </w:pPr>
      <w:r>
        <w:t xml:space="preserve">Root access: </w:t>
      </w:r>
      <w:r>
        <w:rPr>
          <w:rFonts w:ascii="Courier New" w:hAnsi="Courier New" w:cs="Courier New"/>
          <w:highlight w:val="lightGray"/>
        </w:rPr>
        <w:t>sudo</w:t>
      </w:r>
      <w:r w:rsidRPr="00EE25DC">
        <w:rPr>
          <w:rFonts w:ascii="Courier New" w:hAnsi="Courier New" w:cs="Courier New"/>
          <w:highlight w:val="lightGray"/>
        </w:rPr>
        <w:t xml:space="preserve"> -i</w:t>
      </w:r>
    </w:p>
    <w:p w:rsidR="00915A74" w:rsidRPr="00EE25DC" w:rsidRDefault="00915A74" w:rsidP="00EE25DC">
      <w:pPr>
        <w:pStyle w:val="ListParagraph"/>
        <w:numPr>
          <w:ilvl w:val="2"/>
          <w:numId w:val="1"/>
        </w:numPr>
      </w:pPr>
      <w:r>
        <w:t xml:space="preserve">Check the Java version: </w:t>
      </w:r>
      <w:r w:rsidR="00EE25DC" w:rsidRPr="00EE25DC">
        <w:rPr>
          <w:rFonts w:ascii="Courier New" w:hAnsi="Courier New" w:cs="Courier New"/>
          <w:highlight w:val="lightGray"/>
        </w:rPr>
        <w:t>java -version</w:t>
      </w:r>
    </w:p>
    <w:p w:rsidR="00EE25DC" w:rsidRPr="00EE25DC" w:rsidRDefault="00EE25DC" w:rsidP="00EE25DC">
      <w:pPr>
        <w:pStyle w:val="ListParagraph"/>
        <w:numPr>
          <w:ilvl w:val="2"/>
          <w:numId w:val="1"/>
        </w:numPr>
      </w:pPr>
      <w:r>
        <w:t xml:space="preserve">Install 1.8: </w:t>
      </w:r>
      <w:r w:rsidRPr="00EE25DC">
        <w:rPr>
          <w:rFonts w:ascii="Courier New" w:hAnsi="Courier New" w:cs="Courier New"/>
          <w:highlight w:val="lightGray"/>
        </w:rPr>
        <w:t>sudo yum install java-1.8.0 -openjdk-devel</w:t>
      </w:r>
    </w:p>
    <w:p w:rsidR="00EE25DC" w:rsidRPr="00EE25DC" w:rsidRDefault="00EE25DC" w:rsidP="00EE25DC">
      <w:pPr>
        <w:pStyle w:val="ListParagraph"/>
        <w:numPr>
          <w:ilvl w:val="2"/>
          <w:numId w:val="1"/>
        </w:numPr>
      </w:pPr>
      <w:r>
        <w:t xml:space="preserve">Make 1.8 the default: </w:t>
      </w:r>
      <w:r w:rsidRPr="00EE25DC">
        <w:rPr>
          <w:rFonts w:ascii="Courier New" w:hAnsi="Courier New" w:cs="Courier New"/>
          <w:highlight w:val="lightGray"/>
        </w:rPr>
        <w:t>sudo /usr/sbin/alternatives --config java</w:t>
      </w:r>
    </w:p>
    <w:p w:rsidR="00BF4063" w:rsidRDefault="00BF4063" w:rsidP="00EE25D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Set JAVA_HOME environment variables</w:t>
      </w:r>
    </w:p>
    <w:p w:rsidR="00BF4063" w:rsidRDefault="00683B41" w:rsidP="00BF406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In /etc/profile [root permission w/ </w:t>
      </w:r>
      <w:r w:rsidRPr="00683B41">
        <w:rPr>
          <w:rFonts w:ascii="Courier New" w:hAnsi="Courier New" w:cs="Courier New"/>
          <w:highlight w:val="lightGray"/>
        </w:rPr>
        <w:t>sudo -i</w:t>
      </w:r>
      <w:r>
        <w:rPr>
          <w:rFonts w:cstheme="minorHAnsi"/>
        </w:rPr>
        <w:t xml:space="preserve">] directory </w:t>
      </w:r>
      <w:r>
        <w:rPr>
          <w:rFonts w:ascii="Courier New" w:hAnsi="Courier New" w:cs="Courier New"/>
          <w:highlight w:val="lightGray"/>
        </w:rPr>
        <w:t>v</w:t>
      </w:r>
      <w:r w:rsidR="00BF4063" w:rsidRPr="00683B41">
        <w:rPr>
          <w:rFonts w:ascii="Courier New" w:hAnsi="Courier New" w:cs="Courier New"/>
          <w:highlight w:val="lightGray"/>
        </w:rPr>
        <w:t>i .bashrc</w:t>
      </w:r>
      <w:r w:rsidR="00BF4063">
        <w:rPr>
          <w:rFonts w:cstheme="minorHAnsi"/>
        </w:rPr>
        <w:t xml:space="preserve"> </w:t>
      </w:r>
    </w:p>
    <w:p w:rsidR="00BF4063" w:rsidRDefault="00BF4063" w:rsidP="00BF4063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Unsure exactly which library to point to "</w:t>
      </w:r>
      <w:r w:rsidRPr="00BF4063">
        <w:rPr>
          <w:rFonts w:cstheme="minorHAnsi"/>
        </w:rPr>
        <w:t>export JAVA_HOME=/usr/lib/jvm/default-jav</w:t>
      </w:r>
      <w:r>
        <w:rPr>
          <w:rFonts w:cstheme="minorHAnsi"/>
        </w:rPr>
        <w:t>a"</w:t>
      </w:r>
    </w:p>
    <w:p w:rsidR="00683B41" w:rsidRDefault="00683B41" w:rsidP="00BF4063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Helpful vi commands:</w:t>
      </w:r>
    </w:p>
    <w:p w:rsidR="00683B41" w:rsidRDefault="00683B41" w:rsidP="00683B41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"i" = insert mode</w:t>
      </w:r>
    </w:p>
    <w:p w:rsidR="00683B41" w:rsidRDefault="00683B41" w:rsidP="00683B41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"esc" = command mode</w:t>
      </w:r>
    </w:p>
    <w:p w:rsidR="00683B41" w:rsidRDefault="00683B41" w:rsidP="00683B41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":" then "q!" = Quit without saving</w:t>
      </w:r>
    </w:p>
    <w:p w:rsidR="00683B41" w:rsidRDefault="00683B41" w:rsidP="00683B41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[Shift-z-z] = Quit and save</w:t>
      </w:r>
    </w:p>
    <w:p w:rsidR="00EE25DC" w:rsidRDefault="00EE25DC" w:rsidP="00EE25DC">
      <w:pPr>
        <w:pStyle w:val="ListParagraph"/>
        <w:numPr>
          <w:ilvl w:val="1"/>
          <w:numId w:val="1"/>
        </w:numPr>
        <w:rPr>
          <w:rFonts w:cstheme="minorHAnsi"/>
        </w:rPr>
      </w:pPr>
      <w:r w:rsidRPr="00EE25DC">
        <w:rPr>
          <w:rFonts w:cstheme="minorHAnsi"/>
        </w:rPr>
        <w:t>Apache Tomcat</w:t>
      </w:r>
    </w:p>
    <w:p w:rsidR="00103953" w:rsidRDefault="00103953" w:rsidP="0010395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Explore available packages: </w:t>
      </w:r>
      <w:r w:rsidRPr="00103953">
        <w:rPr>
          <w:rFonts w:ascii="Courier New" w:hAnsi="Courier New" w:cs="Courier New"/>
          <w:highlight w:val="lightGray"/>
        </w:rPr>
        <w:t>yum search tomcat</w:t>
      </w:r>
    </w:p>
    <w:p w:rsidR="0022053C" w:rsidRPr="007A3C75" w:rsidRDefault="00103953" w:rsidP="007A3C7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Install: </w:t>
      </w:r>
      <w:r w:rsidRPr="00103953">
        <w:rPr>
          <w:rFonts w:ascii="Courier New" w:hAnsi="Courier New" w:cs="Courier New"/>
          <w:highlight w:val="lightGray"/>
        </w:rPr>
        <w:t xml:space="preserve">yum install tomcat8-webapps </w:t>
      </w:r>
      <w:r w:rsidRPr="007A3C75">
        <w:rPr>
          <w:rFonts w:ascii="Courier New" w:hAnsi="Courier New" w:cs="Courier New"/>
          <w:highlight w:val="lightGray"/>
        </w:rPr>
        <w:t>tomcat8-docs-webapp</w:t>
      </w:r>
      <w:r w:rsidRPr="00103953">
        <w:rPr>
          <w:rFonts w:ascii="Courier New" w:hAnsi="Courier New" w:cs="Courier New"/>
          <w:highlight w:val="lightGray"/>
        </w:rPr>
        <w:t xml:space="preserve"> tomcat8-admin-webapps</w:t>
      </w:r>
    </w:p>
    <w:p w:rsidR="007A3C75" w:rsidRDefault="007A3C75" w:rsidP="007A3C7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Set up users</w:t>
      </w:r>
    </w:p>
    <w:p w:rsidR="007A3C75" w:rsidRDefault="007A3C75" w:rsidP="007A3C7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Navigate to: </w:t>
      </w:r>
      <w:r w:rsidRPr="007A3C75">
        <w:rPr>
          <w:rFonts w:ascii="Courier New" w:hAnsi="Courier New" w:cs="Courier New"/>
          <w:highlight w:val="lightGray"/>
        </w:rPr>
        <w:t>cd usr/share/tomcat8/conf</w:t>
      </w:r>
    </w:p>
    <w:p w:rsidR="007A3C75" w:rsidRDefault="007A3C75" w:rsidP="007A3C75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Open: </w:t>
      </w:r>
      <w:r>
        <w:rPr>
          <w:rFonts w:ascii="Courier New" w:hAnsi="Courier New" w:cs="Courier New"/>
          <w:highlight w:val="lightGray"/>
        </w:rPr>
        <w:t>n</w:t>
      </w:r>
      <w:r w:rsidRPr="007A3C75">
        <w:rPr>
          <w:rFonts w:ascii="Courier New" w:hAnsi="Courier New" w:cs="Courier New"/>
          <w:highlight w:val="lightGray"/>
        </w:rPr>
        <w:t>ano tomcat-users.xml</w:t>
      </w:r>
    </w:p>
    <w:p w:rsidR="007A3C75" w:rsidRDefault="007A3C75" w:rsidP="007A3C75">
      <w:pPr>
        <w:pStyle w:val="ListParagraph"/>
        <w:numPr>
          <w:ilvl w:val="3"/>
          <w:numId w:val="1"/>
        </w:numPr>
        <w:rPr>
          <w:rFonts w:cstheme="minorHAnsi"/>
          <w:highlight w:val="yellow"/>
        </w:rPr>
      </w:pPr>
      <w:r w:rsidRPr="0022053C">
        <w:rPr>
          <w:rFonts w:cstheme="minorHAnsi"/>
          <w:highlight w:val="yellow"/>
        </w:rPr>
        <w:t>[[TBD</w:t>
      </w:r>
      <w:r>
        <w:rPr>
          <w:rFonts w:cstheme="minorHAnsi"/>
          <w:highlight w:val="yellow"/>
        </w:rPr>
        <w:t xml:space="preserve"> - assign users that can write to the server</w:t>
      </w:r>
      <w:r w:rsidRPr="0022053C">
        <w:rPr>
          <w:rFonts w:cstheme="minorHAnsi"/>
          <w:highlight w:val="yellow"/>
        </w:rPr>
        <w:t>]]</w:t>
      </w:r>
    </w:p>
    <w:p w:rsidR="003E42CD" w:rsidRDefault="003E42CD" w:rsidP="003E42CD">
      <w:pPr>
        <w:pStyle w:val="ListParagraph"/>
        <w:numPr>
          <w:ilvl w:val="2"/>
          <w:numId w:val="1"/>
        </w:numPr>
        <w:rPr>
          <w:rFonts w:cstheme="minorHAnsi"/>
          <w:highlight w:val="yellow"/>
        </w:rPr>
      </w:pPr>
      <w:r>
        <w:rPr>
          <w:rFonts w:cstheme="minorHAnsi"/>
          <w:highlight w:val="yellow"/>
        </w:rPr>
        <w:t>Make server accessible</w:t>
      </w:r>
    </w:p>
    <w:p w:rsidR="00B31023" w:rsidRDefault="00B31023" w:rsidP="00B31023">
      <w:pPr>
        <w:pStyle w:val="ListParagraph"/>
        <w:numPr>
          <w:ilvl w:val="3"/>
          <w:numId w:val="1"/>
        </w:numPr>
        <w:rPr>
          <w:rFonts w:cstheme="minorHAnsi"/>
        </w:rPr>
      </w:pPr>
      <w:r w:rsidRPr="00B31023">
        <w:rPr>
          <w:rFonts w:cstheme="minorHAnsi"/>
        </w:rPr>
        <w:t>Set the TCP Port Number</w:t>
      </w:r>
    </w:p>
    <w:p w:rsidR="00BF4063" w:rsidRPr="00BF4063" w:rsidRDefault="00BF4063" w:rsidP="00B31023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/c</w:t>
      </w:r>
      <w:r w:rsidRPr="00BF4063">
        <w:rPr>
          <w:rFonts w:cstheme="minorHAnsi"/>
        </w:rPr>
        <w:t>onf/server.xml</w:t>
      </w:r>
    </w:p>
    <w:p w:rsidR="00BF4063" w:rsidRDefault="00BF4063" w:rsidP="00B31023">
      <w:pPr>
        <w:pStyle w:val="ListParagraph"/>
        <w:numPr>
          <w:ilvl w:val="5"/>
          <w:numId w:val="1"/>
        </w:numPr>
        <w:rPr>
          <w:rFonts w:cstheme="minorHAnsi"/>
        </w:rPr>
      </w:pPr>
      <w:r w:rsidRPr="00BF4063">
        <w:rPr>
          <w:rFonts w:cstheme="minorHAnsi"/>
        </w:rPr>
        <w:t>Connector port = "</w:t>
      </w:r>
      <w:r w:rsidRPr="00BF4063">
        <w:rPr>
          <w:rFonts w:cstheme="minorHAnsi"/>
          <w:highlight w:val="green"/>
        </w:rPr>
        <w:t>8080</w:t>
      </w:r>
      <w:r w:rsidRPr="00BF4063">
        <w:rPr>
          <w:rFonts w:cstheme="minorHAnsi"/>
        </w:rPr>
        <w:t>"</w:t>
      </w:r>
    </w:p>
    <w:p w:rsidR="00B31023" w:rsidRDefault="00B31023" w:rsidP="00B31023">
      <w:pPr>
        <w:pStyle w:val="ListParagraph"/>
        <w:numPr>
          <w:ilvl w:val="3"/>
          <w:numId w:val="1"/>
        </w:numPr>
        <w:rPr>
          <w:rFonts w:cstheme="minorHAnsi"/>
        </w:rPr>
      </w:pPr>
      <w:r w:rsidRPr="00B31023">
        <w:rPr>
          <w:rFonts w:cstheme="minorHAnsi"/>
        </w:rPr>
        <w:t>Enabling Directory Listing</w:t>
      </w:r>
    </w:p>
    <w:p w:rsidR="00BF4063" w:rsidRDefault="00BF4063" w:rsidP="00B31023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/conf/web.xml</w:t>
      </w:r>
    </w:p>
    <w:p w:rsidR="00BF4063" w:rsidRDefault="00BF4063" w:rsidP="00B31023">
      <w:pPr>
        <w:pStyle w:val="ListParagraph"/>
        <w:numPr>
          <w:ilvl w:val="5"/>
          <w:numId w:val="1"/>
        </w:numPr>
        <w:rPr>
          <w:rFonts w:cstheme="minorHAnsi"/>
        </w:rPr>
      </w:pPr>
      <w:r w:rsidRPr="00BF4063">
        <w:rPr>
          <w:rFonts w:cstheme="minorHAnsi"/>
        </w:rPr>
        <w:t>&lt;param-name&gt;listings&lt;/param-name&gt;</w:t>
      </w:r>
    </w:p>
    <w:p w:rsidR="00BF4063" w:rsidRDefault="00BF4063" w:rsidP="00B31023">
      <w:pPr>
        <w:pStyle w:val="ListParagraph"/>
        <w:numPr>
          <w:ilvl w:val="6"/>
          <w:numId w:val="1"/>
        </w:numPr>
        <w:rPr>
          <w:rFonts w:cstheme="minorHAnsi"/>
        </w:rPr>
      </w:pPr>
      <w:r w:rsidRPr="00BF4063">
        <w:rPr>
          <w:rFonts w:cstheme="minorHAnsi"/>
        </w:rPr>
        <w:t>&lt;param-value&gt;</w:t>
      </w:r>
      <w:r w:rsidRPr="00BF4063">
        <w:rPr>
          <w:rFonts w:cstheme="minorHAnsi"/>
          <w:highlight w:val="green"/>
        </w:rPr>
        <w:t>true</w:t>
      </w:r>
      <w:r w:rsidRPr="00BF4063">
        <w:rPr>
          <w:rFonts w:cstheme="minorHAnsi"/>
        </w:rPr>
        <w:t>&lt;/param-value&gt;</w:t>
      </w:r>
    </w:p>
    <w:p w:rsidR="00B31023" w:rsidRDefault="00B31023" w:rsidP="00B31023">
      <w:pPr>
        <w:pStyle w:val="ListParagraph"/>
        <w:numPr>
          <w:ilvl w:val="3"/>
          <w:numId w:val="1"/>
        </w:numPr>
        <w:rPr>
          <w:rFonts w:cstheme="minorHAnsi"/>
        </w:rPr>
      </w:pPr>
      <w:r w:rsidRPr="00B31023">
        <w:rPr>
          <w:rFonts w:cstheme="minorHAnsi"/>
        </w:rPr>
        <w:t>Enabling Automatic Reload</w:t>
      </w:r>
    </w:p>
    <w:p w:rsidR="00B31023" w:rsidRDefault="00B31023" w:rsidP="00B31023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Not Applicable</w:t>
      </w:r>
    </w:p>
    <w:p w:rsidR="00053E24" w:rsidRPr="00DC52A9" w:rsidRDefault="00053E24" w:rsidP="00053E24">
      <w:pPr>
        <w:pStyle w:val="ListParagraph"/>
        <w:numPr>
          <w:ilvl w:val="2"/>
          <w:numId w:val="1"/>
        </w:numPr>
        <w:rPr>
          <w:ins w:id="0" w:author="Spittle, Tim" w:date="2018-03-10T09:43:00Z"/>
          <w:rFonts w:cstheme="minorHAnsi"/>
          <w:rPrChange w:id="1" w:author="Spittle, Tim" w:date="2018-03-10T09:43:00Z">
            <w:rPr>
              <w:ins w:id="2" w:author="Spittle, Tim" w:date="2018-03-10T09:43:00Z"/>
              <w:rFonts w:ascii="Courier New" w:hAnsi="Courier New" w:cs="Courier New"/>
            </w:rPr>
          </w:rPrChange>
        </w:rPr>
      </w:pPr>
      <w:r w:rsidRPr="00053E24">
        <w:rPr>
          <w:rFonts w:cstheme="minorHAnsi"/>
        </w:rPr>
        <w:t>To start Tomcat:</w:t>
      </w:r>
      <w:r>
        <w:rPr>
          <w:rFonts w:cstheme="minorHAnsi"/>
        </w:rPr>
        <w:t xml:space="preserve"> </w:t>
      </w:r>
      <w:r w:rsidR="00425E4D">
        <w:rPr>
          <w:rFonts w:ascii="Courier New" w:hAnsi="Courier New" w:cs="Courier New"/>
          <w:highlight w:val="lightGray"/>
        </w:rPr>
        <w:t>sudo service tomcat8</w:t>
      </w:r>
      <w:r w:rsidRPr="00053E24">
        <w:rPr>
          <w:rFonts w:ascii="Courier New" w:hAnsi="Courier New" w:cs="Courier New"/>
          <w:highlight w:val="lightGray"/>
        </w:rPr>
        <w:t xml:space="preserve"> start</w:t>
      </w:r>
    </w:p>
    <w:p w:rsidR="00DC52A9" w:rsidRPr="00053E24" w:rsidRDefault="00DC52A9">
      <w:pPr>
        <w:pStyle w:val="ListParagraph"/>
        <w:numPr>
          <w:ilvl w:val="3"/>
          <w:numId w:val="1"/>
        </w:numPr>
        <w:rPr>
          <w:rFonts w:cstheme="minorHAnsi"/>
        </w:rPr>
        <w:pPrChange w:id="3" w:author="Spittle, Tim" w:date="2018-03-10T09:43:00Z">
          <w:pPr>
            <w:pStyle w:val="ListParagraph"/>
            <w:numPr>
              <w:ilvl w:val="2"/>
              <w:numId w:val="1"/>
            </w:numPr>
            <w:ind w:left="2160" w:hanging="360"/>
          </w:pPr>
        </w:pPrChange>
      </w:pPr>
      <w:ins w:id="4" w:author="Spittle, Tim" w:date="2018-03-10T09:43:00Z">
        <w:r>
          <w:rPr>
            <w:rFonts w:ascii="Courier New" w:hAnsi="Courier New" w:cs="Courier New"/>
          </w:rPr>
          <w:t xml:space="preserve">Test server: </w:t>
        </w:r>
        <w:r w:rsidRPr="00DC52A9">
          <w:rPr>
            <w:rFonts w:ascii="Courier New" w:hAnsi="Courier New" w:cs="Courier New"/>
          </w:rPr>
          <w:t>http://ec2-52-15-156-17.us-east-2.compute.amazonaws.com:8080/hello/HelloHome.html</w:t>
        </w:r>
      </w:ins>
    </w:p>
    <w:p w:rsidR="00053E24" w:rsidRPr="00053E24" w:rsidRDefault="00053E24" w:rsidP="00053E24">
      <w:pPr>
        <w:pStyle w:val="ListParagraph"/>
        <w:numPr>
          <w:ilvl w:val="2"/>
          <w:numId w:val="1"/>
        </w:numPr>
        <w:rPr>
          <w:rFonts w:cstheme="minorHAnsi"/>
        </w:rPr>
      </w:pPr>
      <w:r w:rsidRPr="00053E24">
        <w:rPr>
          <w:rFonts w:cstheme="minorHAnsi"/>
        </w:rPr>
        <w:t>To stop Tomcat:</w:t>
      </w:r>
      <w:r>
        <w:rPr>
          <w:rFonts w:cstheme="minorHAnsi"/>
        </w:rPr>
        <w:t xml:space="preserve"> </w:t>
      </w:r>
      <w:r w:rsidRPr="00053E24">
        <w:rPr>
          <w:rFonts w:ascii="Courier New" w:hAnsi="Courier New" w:cs="Courier New"/>
          <w:highlight w:val="lightGray"/>
        </w:rPr>
        <w:t>sudo service</w:t>
      </w:r>
      <w:r w:rsidR="00425E4D">
        <w:rPr>
          <w:rFonts w:ascii="Courier New" w:hAnsi="Courier New" w:cs="Courier New"/>
          <w:highlight w:val="lightGray"/>
        </w:rPr>
        <w:t xml:space="preserve"> tomcat8</w:t>
      </w:r>
      <w:r w:rsidRPr="00053E24">
        <w:rPr>
          <w:rFonts w:ascii="Courier New" w:hAnsi="Courier New" w:cs="Courier New"/>
          <w:highlight w:val="lightGray"/>
        </w:rPr>
        <w:t xml:space="preserve"> stop</w:t>
      </w:r>
    </w:p>
    <w:p w:rsidR="00053E24" w:rsidRDefault="00053E24" w:rsidP="00053E2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MySQL</w:t>
      </w:r>
      <w:del w:id="5" w:author="Luong, Tam" w:date="2018-03-08T17:02:00Z">
        <w:r w:rsidDel="00E96C86">
          <w:rPr>
            <w:rFonts w:cstheme="minorHAnsi"/>
          </w:rPr>
          <w:delText xml:space="preserve"> </w:delText>
        </w:r>
        <w:r w:rsidRPr="00E90123" w:rsidDel="00E96C86">
          <w:rPr>
            <w:rFonts w:cstheme="minorHAnsi"/>
            <w:highlight w:val="red"/>
          </w:rPr>
          <w:delText>[[???]]</w:delText>
        </w:r>
      </w:del>
    </w:p>
    <w:p w:rsidR="00053E24" w:rsidRPr="00BF4063" w:rsidRDefault="00053E24" w:rsidP="00053E2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Install: </w:t>
      </w:r>
      <w:r w:rsidRPr="00103953">
        <w:rPr>
          <w:rFonts w:ascii="Courier New" w:hAnsi="Courier New" w:cs="Courier New"/>
          <w:highlight w:val="lightGray"/>
        </w:rPr>
        <w:t>yum install</w:t>
      </w:r>
      <w:r w:rsidRPr="00053E24">
        <w:rPr>
          <w:rFonts w:ascii="Courier New" w:hAnsi="Courier New" w:cs="Courier New"/>
          <w:highlight w:val="lightGray"/>
        </w:rPr>
        <w:t xml:space="preserve"> mysql-server</w:t>
      </w:r>
    </w:p>
    <w:p w:rsidR="00053E24" w:rsidRDefault="00552837" w:rsidP="00053E24">
      <w:pPr>
        <w:pStyle w:val="ListParagraph"/>
        <w:numPr>
          <w:ilvl w:val="2"/>
          <w:numId w:val="1"/>
        </w:numPr>
        <w:rPr>
          <w:rFonts w:cstheme="minorHAnsi"/>
        </w:rPr>
      </w:pPr>
      <w:ins w:id="6" w:author="Luong, Tam" w:date="2018-03-08T15:30:00Z">
        <w:r>
          <w:rPr>
            <w:rFonts w:cstheme="minorHAnsi"/>
          </w:rPr>
          <w:t>Mysql installation set up: r</w:t>
        </w:r>
      </w:ins>
      <w:del w:id="7" w:author="Luong, Tam" w:date="2018-03-08T15:30:00Z">
        <w:r w:rsidR="007829F4" w:rsidDel="00552837">
          <w:rPr>
            <w:rFonts w:cstheme="minorHAnsi"/>
          </w:rPr>
          <w:delText>R</w:delText>
        </w:r>
      </w:del>
      <w:r w:rsidR="007829F4">
        <w:rPr>
          <w:rFonts w:cstheme="minorHAnsi"/>
        </w:rPr>
        <w:t>un</w:t>
      </w:r>
      <w:del w:id="8" w:author="Luong, Tam" w:date="2018-03-08T15:30:00Z">
        <w:r w:rsidR="007829F4" w:rsidDel="00552837">
          <w:rPr>
            <w:rFonts w:cstheme="minorHAnsi"/>
          </w:rPr>
          <w:delText xml:space="preserve"> from</w:delText>
        </w:r>
      </w:del>
      <w:r w:rsidR="007829F4">
        <w:rPr>
          <w:rFonts w:cstheme="minorHAnsi"/>
        </w:rPr>
        <w:t xml:space="preserve"> usr/libexec/mysql55/mysql_secure_installation</w:t>
      </w:r>
    </w:p>
    <w:p w:rsidR="007829F4" w:rsidRDefault="007829F4" w:rsidP="007829F4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Password: </w:t>
      </w:r>
      <w:r w:rsidRPr="007829F4">
        <w:rPr>
          <w:rFonts w:cstheme="minorHAnsi"/>
          <w:highlight w:val="green"/>
        </w:rPr>
        <w:t>gheskioag</w:t>
      </w:r>
    </w:p>
    <w:p w:rsidR="0034291C" w:rsidRDefault="0087238A" w:rsidP="0087238A">
      <w:pPr>
        <w:pStyle w:val="ListParagraph"/>
        <w:numPr>
          <w:ilvl w:val="2"/>
          <w:numId w:val="1"/>
        </w:numPr>
        <w:rPr>
          <w:ins w:id="9" w:author="Luong, Tam" w:date="2018-03-08T15:31:00Z"/>
          <w:rFonts w:cstheme="minorHAnsi"/>
        </w:rPr>
      </w:pPr>
      <w:r>
        <w:rPr>
          <w:rFonts w:cstheme="minorHAnsi"/>
        </w:rPr>
        <w:t>Mysql -u root -pgheskioag</w:t>
      </w:r>
      <w:r w:rsidR="00552837">
        <w:rPr>
          <w:rFonts w:cstheme="minorHAnsi"/>
        </w:rPr>
        <w:t xml:space="preserve"> (</w:t>
      </w:r>
      <w:ins w:id="10" w:author="Luong, Tam" w:date="2018-03-08T15:31:00Z">
        <w:r w:rsidR="004264C1">
          <w:rPr>
            <w:rFonts w:cstheme="minorHAnsi"/>
          </w:rPr>
          <w:t>log in into current mysql server</w:t>
        </w:r>
      </w:ins>
      <w:ins w:id="11" w:author="Luong, Tam" w:date="2018-03-08T17:03:00Z">
        <w:r w:rsidR="00956B57">
          <w:rPr>
            <w:rFonts w:cstheme="minorHAnsi"/>
          </w:rPr>
          <w:t xml:space="preserve"> as user “root”</w:t>
        </w:r>
        <w:r w:rsidR="00372126">
          <w:rPr>
            <w:rFonts w:cstheme="minorHAnsi"/>
          </w:rPr>
          <w:t xml:space="preserve">, can replace </w:t>
        </w:r>
        <w:r w:rsidR="009D292F">
          <w:rPr>
            <w:rFonts w:cstheme="minorHAnsi"/>
          </w:rPr>
          <w:t>“</w:t>
        </w:r>
        <w:r w:rsidR="00372126">
          <w:rPr>
            <w:rFonts w:cstheme="minorHAnsi"/>
          </w:rPr>
          <w:t>root</w:t>
        </w:r>
        <w:r w:rsidR="009D292F">
          <w:rPr>
            <w:rFonts w:cstheme="minorHAnsi"/>
          </w:rPr>
          <w:t>”</w:t>
        </w:r>
        <w:r w:rsidR="00372126">
          <w:rPr>
            <w:rFonts w:cstheme="minorHAnsi"/>
          </w:rPr>
          <w:t xml:space="preserve"> with any other username</w:t>
        </w:r>
      </w:ins>
      <w:ins w:id="12" w:author="Luong, Tam" w:date="2018-03-08T15:31:00Z">
        <w:r w:rsidR="004264C1">
          <w:rPr>
            <w:rFonts w:cstheme="minorHAnsi"/>
          </w:rPr>
          <w:t>)</w:t>
        </w:r>
      </w:ins>
    </w:p>
    <w:p w:rsidR="009E45CE" w:rsidRDefault="009E45CE" w:rsidP="0087238A">
      <w:pPr>
        <w:pStyle w:val="ListParagraph"/>
        <w:numPr>
          <w:ilvl w:val="2"/>
          <w:numId w:val="1"/>
        </w:numPr>
        <w:rPr>
          <w:ins w:id="13" w:author="Luong, Tam" w:date="2018-03-08T15:35:00Z"/>
          <w:rFonts w:cstheme="minorHAnsi"/>
        </w:rPr>
      </w:pPr>
      <w:ins w:id="14" w:author="Luong, Tam" w:date="2018-03-08T15:35:00Z">
        <w:r>
          <w:rPr>
            <w:rFonts w:cstheme="minorHAnsi"/>
          </w:rPr>
          <w:t>Some examples of mysql command</w:t>
        </w:r>
      </w:ins>
    </w:p>
    <w:p w:rsidR="009E45CE" w:rsidRDefault="009E45CE">
      <w:pPr>
        <w:pStyle w:val="ListParagraph"/>
        <w:numPr>
          <w:ilvl w:val="3"/>
          <w:numId w:val="1"/>
        </w:numPr>
        <w:rPr>
          <w:ins w:id="15" w:author="Luong, Tam" w:date="2018-03-08T16:56:00Z"/>
          <w:rFonts w:cstheme="minorHAnsi"/>
        </w:rPr>
        <w:pPrChange w:id="16" w:author="Luong, Tam" w:date="2018-03-08T15:35:00Z">
          <w:pPr>
            <w:pStyle w:val="ListParagraph"/>
            <w:numPr>
              <w:ilvl w:val="2"/>
              <w:numId w:val="1"/>
            </w:numPr>
            <w:ind w:left="2160" w:hanging="360"/>
          </w:pPr>
        </w:pPrChange>
      </w:pPr>
      <w:ins w:id="17" w:author="Luong, Tam" w:date="2018-03-08T15:36:00Z">
        <w:r>
          <w:rPr>
            <w:rFonts w:cstheme="minorHAnsi"/>
          </w:rPr>
          <w:t>show databases</w:t>
        </w:r>
      </w:ins>
      <w:ins w:id="18" w:author="Luong, Tam" w:date="2018-03-08T16:56:00Z">
        <w:r w:rsidR="0016465A">
          <w:rPr>
            <w:rFonts w:cstheme="minorHAnsi"/>
          </w:rPr>
          <w:t>;</w:t>
        </w:r>
      </w:ins>
    </w:p>
    <w:p w:rsidR="004A2030" w:rsidRDefault="004A2030">
      <w:pPr>
        <w:pStyle w:val="ListParagraph"/>
        <w:numPr>
          <w:ilvl w:val="3"/>
          <w:numId w:val="1"/>
        </w:numPr>
        <w:rPr>
          <w:ins w:id="19" w:author="Luong, Tam" w:date="2018-03-08T16:56:00Z"/>
          <w:rFonts w:cstheme="minorHAnsi"/>
        </w:rPr>
        <w:pPrChange w:id="20" w:author="Luong, Tam" w:date="2018-03-08T15:35:00Z">
          <w:pPr>
            <w:pStyle w:val="ListParagraph"/>
            <w:numPr>
              <w:ilvl w:val="2"/>
              <w:numId w:val="1"/>
            </w:numPr>
            <w:ind w:left="2160" w:hanging="360"/>
          </w:pPr>
        </w:pPrChange>
      </w:pPr>
      <w:ins w:id="21" w:author="Luong, Tam" w:date="2018-03-08T16:56:00Z">
        <w:r>
          <w:rPr>
            <w:rFonts w:cstheme="minorHAnsi"/>
          </w:rPr>
          <w:t>use [schema_name];</w:t>
        </w:r>
      </w:ins>
    </w:p>
    <w:p w:rsidR="0016465A" w:rsidRDefault="0016465A">
      <w:pPr>
        <w:pStyle w:val="ListParagraph"/>
        <w:numPr>
          <w:ilvl w:val="3"/>
          <w:numId w:val="1"/>
        </w:numPr>
        <w:rPr>
          <w:ins w:id="22" w:author="Luong, Tam" w:date="2018-03-08T16:56:00Z"/>
          <w:rFonts w:cstheme="minorHAnsi"/>
        </w:rPr>
        <w:pPrChange w:id="23" w:author="Luong, Tam" w:date="2018-03-08T15:35:00Z">
          <w:pPr>
            <w:pStyle w:val="ListParagraph"/>
            <w:numPr>
              <w:ilvl w:val="2"/>
              <w:numId w:val="1"/>
            </w:numPr>
            <w:ind w:left="2160" w:hanging="360"/>
          </w:pPr>
        </w:pPrChange>
      </w:pPr>
      <w:ins w:id="24" w:author="Luong, Tam" w:date="2018-03-08T16:56:00Z">
        <w:r>
          <w:rPr>
            <w:rFonts w:cstheme="minorHAnsi"/>
          </w:rPr>
          <w:t>show table;</w:t>
        </w:r>
      </w:ins>
    </w:p>
    <w:p w:rsidR="0016465A" w:rsidRDefault="0016465A">
      <w:pPr>
        <w:pStyle w:val="ListParagraph"/>
        <w:numPr>
          <w:ilvl w:val="3"/>
          <w:numId w:val="1"/>
        </w:numPr>
        <w:rPr>
          <w:ins w:id="25" w:author="Luong, Tam" w:date="2018-03-08T16:56:00Z"/>
          <w:rFonts w:cstheme="minorHAnsi"/>
        </w:rPr>
        <w:pPrChange w:id="26" w:author="Luong, Tam" w:date="2018-03-08T15:35:00Z">
          <w:pPr>
            <w:pStyle w:val="ListParagraph"/>
            <w:numPr>
              <w:ilvl w:val="2"/>
              <w:numId w:val="1"/>
            </w:numPr>
            <w:ind w:left="2160" w:hanging="360"/>
          </w:pPr>
        </w:pPrChange>
      </w:pPr>
      <w:ins w:id="27" w:author="Luong, Tam" w:date="2018-03-08T16:56:00Z">
        <w:r>
          <w:rPr>
            <w:rFonts w:cstheme="minorHAnsi"/>
          </w:rPr>
          <w:t>describe [table_name];</w:t>
        </w:r>
      </w:ins>
    </w:p>
    <w:p w:rsidR="0016465A" w:rsidRDefault="0016465A">
      <w:pPr>
        <w:pStyle w:val="ListParagraph"/>
        <w:numPr>
          <w:ilvl w:val="3"/>
          <w:numId w:val="1"/>
        </w:numPr>
        <w:rPr>
          <w:ins w:id="28" w:author="Luong, Tam" w:date="2018-03-08T16:57:00Z"/>
          <w:rFonts w:cstheme="minorHAnsi"/>
        </w:rPr>
        <w:pPrChange w:id="29" w:author="Luong, Tam" w:date="2018-03-08T15:35:00Z">
          <w:pPr>
            <w:pStyle w:val="ListParagraph"/>
            <w:numPr>
              <w:ilvl w:val="2"/>
              <w:numId w:val="1"/>
            </w:numPr>
            <w:ind w:left="2160" w:hanging="360"/>
          </w:pPr>
        </w:pPrChange>
      </w:pPr>
      <w:ins w:id="30" w:author="Luong, Tam" w:date="2018-03-08T16:56:00Z">
        <w:r>
          <w:rPr>
            <w:rFonts w:cstheme="minorHAnsi"/>
          </w:rPr>
          <w:t>select * from [table_name];</w:t>
        </w:r>
      </w:ins>
    </w:p>
    <w:p w:rsidR="00C66374" w:rsidRDefault="00D05316">
      <w:pPr>
        <w:pStyle w:val="ListParagraph"/>
        <w:numPr>
          <w:ilvl w:val="3"/>
          <w:numId w:val="1"/>
        </w:numPr>
        <w:rPr>
          <w:ins w:id="31" w:author="Luong, Tam" w:date="2018-03-08T15:36:00Z"/>
          <w:rFonts w:cstheme="minorHAnsi"/>
        </w:rPr>
        <w:pPrChange w:id="32" w:author="Luong, Tam" w:date="2018-03-08T15:35:00Z">
          <w:pPr>
            <w:pStyle w:val="ListParagraph"/>
            <w:numPr>
              <w:ilvl w:val="2"/>
              <w:numId w:val="1"/>
            </w:numPr>
            <w:ind w:left="2160" w:hanging="360"/>
          </w:pPr>
        </w:pPrChange>
      </w:pPr>
      <w:ins w:id="33" w:author="Luong, Tam" w:date="2018-03-08T16:57:00Z">
        <w:r>
          <w:rPr>
            <w:rFonts w:cstheme="minorHAnsi"/>
          </w:rPr>
          <w:t>load data infile “file path/file.csv” into table “table_name” fields terminated by “,” lines terminated by “\n”;</w:t>
        </w:r>
      </w:ins>
      <w:ins w:id="34" w:author="Luong, Tam" w:date="2018-03-08T16:58:00Z">
        <w:r w:rsidR="00041AD5">
          <w:rPr>
            <w:rFonts w:cstheme="minorHAnsi"/>
          </w:rPr>
          <w:t xml:space="preserve"> (mysql only accepts file</w:t>
        </w:r>
      </w:ins>
      <w:ins w:id="35" w:author="Luong, Tam" w:date="2018-03-08T16:59:00Z">
        <w:r w:rsidR="00041AD5">
          <w:rPr>
            <w:rFonts w:cstheme="minorHAnsi"/>
          </w:rPr>
          <w:t>s</w:t>
        </w:r>
      </w:ins>
      <w:ins w:id="36" w:author="Luong, Tam" w:date="2018-03-08T16:58:00Z">
        <w:r w:rsidR="00041AD5">
          <w:rPr>
            <w:rFonts w:cstheme="minorHAnsi"/>
          </w:rPr>
          <w:t xml:space="preserve"> </w:t>
        </w:r>
        <w:r w:rsidR="00041AD5">
          <w:rPr>
            <w:rFonts w:cstheme="minorHAnsi"/>
          </w:rPr>
          <w:lastRenderedPageBreak/>
          <w:t xml:space="preserve">stored in /var/lib/mysql-files for now due to set-up. </w:t>
        </w:r>
      </w:ins>
      <w:ins w:id="37" w:author="Luong, Tam" w:date="2018-03-08T16:59:00Z">
        <w:r w:rsidR="00041AD5">
          <w:rPr>
            <w:rFonts w:cstheme="minorHAnsi"/>
          </w:rPr>
          <w:t>If you upload file in other directory, you will get permission denied. We may want to re-visit this in the future).</w:t>
        </w:r>
      </w:ins>
    </w:p>
    <w:p w:rsidR="00080C21" w:rsidRDefault="001453D9">
      <w:pPr>
        <w:pStyle w:val="ListParagraph"/>
        <w:numPr>
          <w:ilvl w:val="3"/>
          <w:numId w:val="1"/>
        </w:numPr>
        <w:rPr>
          <w:ins w:id="38" w:author="Luong, Tam" w:date="2018-03-08T15:40:00Z"/>
          <w:rFonts w:cstheme="minorHAnsi"/>
        </w:rPr>
        <w:pPrChange w:id="39" w:author="Luong, Tam" w:date="2018-03-08T15:35:00Z">
          <w:pPr>
            <w:pStyle w:val="ListParagraph"/>
            <w:numPr>
              <w:ilvl w:val="2"/>
              <w:numId w:val="1"/>
            </w:numPr>
            <w:ind w:left="2160" w:hanging="360"/>
          </w:pPr>
        </w:pPrChange>
      </w:pPr>
      <w:ins w:id="40" w:author="Luong, Tam" w:date="2018-03-08T15:38:00Z">
        <w:r>
          <w:rPr>
            <w:rFonts w:cstheme="minorHAnsi"/>
          </w:rPr>
          <w:t xml:space="preserve">grant all on [schemaName].[tableName] to </w:t>
        </w:r>
      </w:ins>
      <w:ins w:id="41" w:author="Luong, Tam" w:date="2018-03-08T15:39:00Z">
        <w:r>
          <w:rPr>
            <w:rFonts w:cstheme="minorHAnsi"/>
          </w:rPr>
          <w:t>‘username’@’userhost’;</w:t>
        </w:r>
        <w:r w:rsidR="008F537A">
          <w:rPr>
            <w:rFonts w:cstheme="minorHAnsi"/>
          </w:rPr>
          <w:t xml:space="preserve"> (grant privilege to user)</w:t>
        </w:r>
      </w:ins>
    </w:p>
    <w:p w:rsidR="00DE5375" w:rsidRDefault="00DE5375">
      <w:pPr>
        <w:pStyle w:val="ListParagraph"/>
        <w:numPr>
          <w:ilvl w:val="3"/>
          <w:numId w:val="1"/>
        </w:numPr>
        <w:rPr>
          <w:ins w:id="42" w:author="Luong, Tam" w:date="2018-03-08T15:35:00Z"/>
          <w:rFonts w:cstheme="minorHAnsi"/>
        </w:rPr>
        <w:pPrChange w:id="43" w:author="Luong, Tam" w:date="2018-03-08T15:35:00Z">
          <w:pPr>
            <w:pStyle w:val="ListParagraph"/>
            <w:numPr>
              <w:ilvl w:val="2"/>
              <w:numId w:val="1"/>
            </w:numPr>
            <w:ind w:left="2160" w:hanging="360"/>
          </w:pPr>
        </w:pPrChange>
      </w:pPr>
      <w:ins w:id="44" w:author="Luong, Tam" w:date="2018-03-08T15:40:00Z">
        <w:r>
          <w:rPr>
            <w:rFonts w:cstheme="minorHAnsi"/>
          </w:rPr>
          <w:t>flush privileges; (used with above command)</w:t>
        </w:r>
      </w:ins>
    </w:p>
    <w:p w:rsidR="0087238A" w:rsidRDefault="00B63EC7">
      <w:pPr>
        <w:pStyle w:val="ListParagraph"/>
        <w:numPr>
          <w:ilvl w:val="2"/>
          <w:numId w:val="1"/>
        </w:numPr>
        <w:rPr>
          <w:rFonts w:cstheme="minorHAnsi"/>
        </w:rPr>
      </w:pPr>
      <w:ins w:id="45" w:author="Luong, Tam" w:date="2018-03-11T00:28:00Z">
        <w:r>
          <w:rPr>
            <w:rFonts w:cstheme="minorHAnsi"/>
          </w:rPr>
          <w:t>Resources</w:t>
        </w:r>
      </w:ins>
      <w:del w:id="46" w:author="Luong, Tam" w:date="2018-03-08T15:30:00Z">
        <w:r w:rsidR="00552837" w:rsidDel="004264C1">
          <w:rPr>
            <w:rFonts w:cstheme="minorHAnsi"/>
          </w:rPr>
          <w:delText>to lo</w:delText>
        </w:r>
      </w:del>
    </w:p>
    <w:p w:rsidR="009669E4" w:rsidRPr="00B63EC7" w:rsidDel="009E45CE" w:rsidRDefault="00E13A21" w:rsidP="009669E4">
      <w:pPr>
        <w:pStyle w:val="ListParagraph"/>
        <w:numPr>
          <w:ilvl w:val="2"/>
          <w:numId w:val="1"/>
        </w:numPr>
        <w:rPr>
          <w:del w:id="47" w:author="Luong, Tam" w:date="2018-03-08T15:35:00Z"/>
          <w:rFonts w:cstheme="minorHAnsi"/>
        </w:rPr>
      </w:pPr>
      <w:del w:id="48" w:author="Luong, Tam" w:date="2018-03-08T15:35:00Z">
        <w:r w:rsidRPr="00B63EC7" w:rsidDel="009E45CE">
          <w:rPr>
            <w:rFonts w:cstheme="minorHAnsi"/>
          </w:rPr>
          <w:delText>Mysql -u root -ppgheskioag] ???</w:delText>
        </w:r>
      </w:del>
    </w:p>
    <w:p w:rsidR="00E13A21" w:rsidRPr="00B63EC7" w:rsidDel="00B63EC7" w:rsidRDefault="00E13A21" w:rsidP="00E13A21">
      <w:pPr>
        <w:pStyle w:val="ListParagraph"/>
        <w:numPr>
          <w:ilvl w:val="2"/>
          <w:numId w:val="1"/>
        </w:numPr>
        <w:rPr>
          <w:del w:id="49" w:author="Luong, Tam" w:date="2018-03-11T00:27:00Z"/>
          <w:rFonts w:cstheme="minorHAnsi"/>
          <w:rPrChange w:id="50" w:author="Luong, Tam" w:date="2018-03-11T00:27:00Z">
            <w:rPr>
              <w:del w:id="51" w:author="Luong, Tam" w:date="2018-03-11T00:27:00Z"/>
              <w:rFonts w:cstheme="minorHAnsi"/>
              <w:highlight w:val="red"/>
            </w:rPr>
          </w:rPrChange>
        </w:rPr>
      </w:pPr>
      <w:del w:id="52" w:author="Luong, Tam" w:date="2018-03-11T00:27:00Z">
        <w:r w:rsidRPr="00B63EC7" w:rsidDel="00B63EC7">
          <w:rPr>
            <w:rFonts w:cstheme="minorHAnsi"/>
            <w:rPrChange w:id="53" w:author="Luong, Tam" w:date="2018-03-11T00:27:00Z">
              <w:rPr>
                <w:rFonts w:cstheme="minorHAnsi"/>
                <w:highlight w:val="red"/>
              </w:rPr>
            </w:rPrChange>
          </w:rPr>
          <w:delText>Left off here</w:delText>
        </w:r>
      </w:del>
    </w:p>
    <w:p w:rsidR="00E13A21" w:rsidRDefault="005A170A" w:rsidP="00E13A21">
      <w:pPr>
        <w:pStyle w:val="ListParagraph"/>
        <w:numPr>
          <w:ilvl w:val="3"/>
          <w:numId w:val="1"/>
        </w:numPr>
        <w:rPr>
          <w:rFonts w:cstheme="minorHAnsi"/>
        </w:rPr>
      </w:pPr>
      <w:hyperlink r:id="rId5" w:history="1">
        <w:r w:rsidR="00E13A21" w:rsidRPr="0056254F">
          <w:rPr>
            <w:rStyle w:val="Hyperlink"/>
            <w:rFonts w:cstheme="minorHAnsi"/>
          </w:rPr>
          <w:t>http://nahan.github.io/2016/03/15/setup-tomcat-mysql-aws/</w:t>
        </w:r>
      </w:hyperlink>
    </w:p>
    <w:p w:rsidR="00E13A21" w:rsidRDefault="005A170A" w:rsidP="00E13A21">
      <w:pPr>
        <w:pStyle w:val="ListParagraph"/>
        <w:numPr>
          <w:ilvl w:val="3"/>
          <w:numId w:val="1"/>
        </w:numPr>
        <w:rPr>
          <w:rFonts w:cstheme="minorHAnsi"/>
        </w:rPr>
      </w:pPr>
      <w:hyperlink r:id="rId6" w:history="1">
        <w:r w:rsidR="00E13A21" w:rsidRPr="0056254F">
          <w:rPr>
            <w:rStyle w:val="Hyperlink"/>
            <w:rFonts w:cstheme="minorHAnsi"/>
          </w:rPr>
          <w:t>https://www.ntu.edu.sg/home/ehchua/programming/howto/Tomcat_HowTo.html</w:t>
        </w:r>
      </w:hyperlink>
    </w:p>
    <w:p w:rsidR="00B63EC7" w:rsidRDefault="00B63EC7" w:rsidP="00EE25DC">
      <w:pPr>
        <w:pStyle w:val="ListParagraph"/>
        <w:numPr>
          <w:ilvl w:val="1"/>
          <w:numId w:val="1"/>
        </w:numPr>
        <w:rPr>
          <w:ins w:id="54" w:author="Luong, Tam" w:date="2018-03-11T00:22:00Z"/>
          <w:rFonts w:cstheme="minorHAnsi"/>
        </w:rPr>
      </w:pPr>
      <w:ins w:id="55" w:author="Luong, Tam" w:date="2018-03-11T00:22:00Z">
        <w:r>
          <w:rPr>
            <w:rFonts w:cstheme="minorHAnsi"/>
          </w:rPr>
          <w:t>Create testing servlet and set up mysql-connector-java</w:t>
        </w:r>
      </w:ins>
    </w:p>
    <w:p w:rsidR="00B63EC7" w:rsidRDefault="00B63EC7">
      <w:pPr>
        <w:pStyle w:val="ListParagraph"/>
        <w:numPr>
          <w:ilvl w:val="2"/>
          <w:numId w:val="1"/>
        </w:numPr>
        <w:rPr>
          <w:ins w:id="56" w:author="Luong, Tam" w:date="2018-03-11T00:22:00Z"/>
          <w:rFonts w:cstheme="minorHAnsi"/>
        </w:rPr>
        <w:pPrChange w:id="57" w:author="Luong, Tam" w:date="2018-03-11T00:2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58" w:author="Luong, Tam" w:date="2018-03-11T00:22:00Z">
        <w:r>
          <w:rPr>
            <w:rFonts w:cstheme="minorHAnsi"/>
          </w:rPr>
          <w:t>Set up mysql-connector-java</w:t>
        </w:r>
      </w:ins>
    </w:p>
    <w:p w:rsidR="00B63EC7" w:rsidRDefault="00B63EC7">
      <w:pPr>
        <w:pStyle w:val="ListParagraph"/>
        <w:numPr>
          <w:ilvl w:val="3"/>
          <w:numId w:val="1"/>
        </w:numPr>
        <w:rPr>
          <w:ins w:id="59" w:author="Luong, Tam" w:date="2018-03-11T00:23:00Z"/>
          <w:rFonts w:cstheme="minorHAnsi"/>
        </w:rPr>
        <w:pPrChange w:id="60" w:author="Luong, Tam" w:date="2018-03-11T00:2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61" w:author="Luong, Tam" w:date="2018-03-11T00:22:00Z">
        <w:r>
          <w:rPr>
            <w:rFonts w:cstheme="minorHAnsi"/>
          </w:rPr>
          <w:t xml:space="preserve">yum </w:t>
        </w:r>
      </w:ins>
      <w:ins w:id="62" w:author="Luong, Tam" w:date="2018-03-11T00:23:00Z">
        <w:r>
          <w:rPr>
            <w:rFonts w:cstheme="minorHAnsi"/>
          </w:rPr>
          <w:t>install mysql-connector-java-5.1*</w:t>
        </w:r>
      </w:ins>
    </w:p>
    <w:p w:rsidR="00B63EC7" w:rsidRDefault="00B63EC7">
      <w:pPr>
        <w:pStyle w:val="ListParagraph"/>
        <w:numPr>
          <w:ilvl w:val="3"/>
          <w:numId w:val="1"/>
        </w:numPr>
        <w:rPr>
          <w:ins w:id="63" w:author="Luong, Tam" w:date="2018-03-11T00:24:00Z"/>
          <w:rFonts w:cstheme="minorHAnsi"/>
        </w:rPr>
        <w:pPrChange w:id="64" w:author="Luong, Tam" w:date="2018-03-11T00:2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65" w:author="Luong, Tam" w:date="2018-03-11T00:23:00Z">
        <w:r>
          <w:rPr>
            <w:rFonts w:cstheme="minorHAnsi"/>
          </w:rPr>
          <w:t xml:space="preserve">Back out to  root directory -&gt; find </w:t>
        </w:r>
      </w:ins>
      <w:ins w:id="66" w:author="Luong, Tam" w:date="2018-03-11T00:24:00Z">
        <w:r>
          <w:rPr>
            <w:rFonts w:cstheme="minorHAnsi"/>
          </w:rPr>
          <w:t xml:space="preserve">-name </w:t>
        </w:r>
      </w:ins>
      <w:ins w:id="67" w:author="Luong, Tam" w:date="2018-03-11T00:23:00Z">
        <w:r>
          <w:rPr>
            <w:rFonts w:cstheme="minorHAnsi"/>
          </w:rPr>
          <w:t>mysql-connector*</w:t>
        </w:r>
      </w:ins>
    </w:p>
    <w:p w:rsidR="00B63EC7" w:rsidRDefault="00B63EC7">
      <w:pPr>
        <w:pStyle w:val="ListParagraph"/>
        <w:numPr>
          <w:ilvl w:val="3"/>
          <w:numId w:val="1"/>
        </w:numPr>
        <w:rPr>
          <w:ins w:id="68" w:author="Luong, Tam" w:date="2018-03-11T00:23:00Z"/>
          <w:rFonts w:cstheme="minorHAnsi"/>
        </w:rPr>
        <w:pPrChange w:id="69" w:author="Luong, Tam" w:date="2018-03-11T00:2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70" w:author="Luong, Tam" w:date="2018-03-11T00:24:00Z">
        <w:r>
          <w:rPr>
            <w:rFonts w:cstheme="minorHAnsi"/>
          </w:rPr>
          <w:t>cd usr/share/java</w:t>
        </w:r>
      </w:ins>
    </w:p>
    <w:p w:rsidR="00B63EC7" w:rsidRDefault="00B63EC7">
      <w:pPr>
        <w:pStyle w:val="ListParagraph"/>
        <w:numPr>
          <w:ilvl w:val="3"/>
          <w:numId w:val="1"/>
        </w:numPr>
        <w:rPr>
          <w:ins w:id="71" w:author="Luong, Tam" w:date="2018-03-11T00:22:00Z"/>
          <w:rFonts w:cstheme="minorHAnsi"/>
        </w:rPr>
        <w:pPrChange w:id="72" w:author="Luong, Tam" w:date="2018-03-11T00:2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73" w:author="Luong, Tam" w:date="2018-03-11T00:24:00Z">
        <w:r w:rsidRPr="00B63EC7">
          <w:rPr>
            <w:rFonts w:cstheme="minorHAnsi"/>
          </w:rPr>
          <w:t>cp mysql-connector-java-5.1.12.jar /usr/share/tomcat8/lib</w:t>
        </w:r>
      </w:ins>
    </w:p>
    <w:p w:rsidR="00B63EC7" w:rsidRDefault="00B63EC7">
      <w:pPr>
        <w:pStyle w:val="ListParagraph"/>
        <w:numPr>
          <w:ilvl w:val="2"/>
          <w:numId w:val="1"/>
        </w:numPr>
        <w:rPr>
          <w:ins w:id="74" w:author="Luong, Tam" w:date="2018-03-11T00:25:00Z"/>
          <w:rFonts w:cstheme="minorHAnsi"/>
        </w:rPr>
        <w:pPrChange w:id="75" w:author="Luong, Tam" w:date="2018-03-11T00:2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76" w:author="Luong, Tam" w:date="2018-03-11T00:25:00Z">
        <w:r>
          <w:rPr>
            <w:rFonts w:cstheme="minorHAnsi"/>
          </w:rPr>
          <w:t>Set up servlet files</w:t>
        </w:r>
      </w:ins>
    </w:p>
    <w:p w:rsidR="00B63EC7" w:rsidRDefault="00B63EC7">
      <w:pPr>
        <w:pStyle w:val="ListParagraph"/>
        <w:numPr>
          <w:ilvl w:val="3"/>
          <w:numId w:val="1"/>
        </w:numPr>
        <w:rPr>
          <w:ins w:id="77" w:author="Luong, Tam" w:date="2018-03-11T00:25:00Z"/>
          <w:rFonts w:cstheme="minorHAnsi"/>
        </w:rPr>
        <w:pPrChange w:id="78" w:author="Luong, Tam" w:date="2018-03-11T00:2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79" w:author="Luong, Tam" w:date="2018-03-11T00:25:00Z">
        <w:r>
          <w:rPr>
            <w:rFonts w:cstheme="minorHAnsi"/>
          </w:rPr>
          <w:fldChar w:fldCharType="begin"/>
        </w:r>
        <w:r>
          <w:rPr>
            <w:rFonts w:cstheme="minorHAnsi"/>
          </w:rPr>
          <w:instrText xml:space="preserve"> HYPERLINK "</w:instrText>
        </w:r>
        <w:r w:rsidRPr="00B63EC7">
          <w:rPr>
            <w:rFonts w:cstheme="minorHAnsi"/>
          </w:rPr>
          <w:instrText>https://www.ntu.edu.sg/home/ehchua/programming/howto/Tomcat_HowTo.html</w:instrText>
        </w:r>
        <w:r>
          <w:rPr>
            <w:rFonts w:cstheme="minorHAnsi"/>
          </w:rPr>
          <w:instrText xml:space="preserve">" </w:instrText>
        </w:r>
        <w:r>
          <w:rPr>
            <w:rFonts w:cstheme="minorHAnsi"/>
          </w:rPr>
          <w:fldChar w:fldCharType="separate"/>
        </w:r>
        <w:r w:rsidRPr="00C322F5">
          <w:rPr>
            <w:rStyle w:val="Hyperlink"/>
            <w:rFonts w:cstheme="minorHAnsi"/>
          </w:rPr>
          <w:t>https://www.ntu.edu.sg/home/ehchua/programming/howto/Tomcat_HowTo.html</w:t>
        </w:r>
        <w:r>
          <w:rPr>
            <w:rFonts w:cstheme="minorHAnsi"/>
          </w:rPr>
          <w:fldChar w:fldCharType="end"/>
        </w:r>
      </w:ins>
    </w:p>
    <w:p w:rsidR="00B63EC7" w:rsidRDefault="00B63EC7">
      <w:pPr>
        <w:pStyle w:val="ListParagraph"/>
        <w:numPr>
          <w:ilvl w:val="3"/>
          <w:numId w:val="1"/>
        </w:numPr>
        <w:rPr>
          <w:ins w:id="80" w:author="Luong, Tam" w:date="2018-03-11T00:26:00Z"/>
          <w:rFonts w:cstheme="minorHAnsi"/>
        </w:rPr>
        <w:pPrChange w:id="81" w:author="Luong, Tam" w:date="2018-03-11T00:2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82" w:author="Luong, Tam" w:date="2018-03-11T00:26:00Z">
        <w:r w:rsidRPr="00B63EC7">
          <w:rPr>
            <w:rFonts w:cstheme="minorHAnsi"/>
          </w:rPr>
          <w:t>javac -cp .:/usr/share/tomcat8/lib/tomcat8-servlet-3.1-api.jar QuerryServlet.java</w:t>
        </w:r>
      </w:ins>
    </w:p>
    <w:p w:rsidR="00B63EC7" w:rsidRDefault="00B63EC7">
      <w:pPr>
        <w:pStyle w:val="ListParagraph"/>
        <w:numPr>
          <w:ilvl w:val="3"/>
          <w:numId w:val="1"/>
        </w:numPr>
        <w:rPr>
          <w:ins w:id="83" w:author="Luong, Tam" w:date="2018-03-11T00:29:00Z"/>
          <w:rFonts w:cstheme="minorHAnsi"/>
        </w:rPr>
        <w:pPrChange w:id="84" w:author="Luong, Tam" w:date="2018-03-11T00:2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85" w:author="Luong, Tam" w:date="2018-03-11T00:26:00Z">
        <w:r>
          <w:rPr>
            <w:rFonts w:cstheme="minorHAnsi"/>
          </w:rPr>
          <w:t xml:space="preserve">in </w:t>
        </w:r>
      </w:ins>
      <w:ins w:id="86" w:author="Luong, Tam" w:date="2018-03-11T00:28:00Z">
        <w:r w:rsidR="00D34998">
          <w:rPr>
            <w:rFonts w:cstheme="minorHAnsi"/>
          </w:rPr>
          <w:t>querybook.html -&gt; change locahost to public DNS address (localhost is supposed to work but not sure why it doesn</w:t>
        </w:r>
      </w:ins>
      <w:ins w:id="87" w:author="Luong, Tam" w:date="2018-03-11T00:29:00Z">
        <w:r w:rsidR="00D34998">
          <w:rPr>
            <w:rFonts w:cstheme="minorHAnsi"/>
          </w:rPr>
          <w:t>’t, probably the website was meant for hosting this server on localhost).</w:t>
        </w:r>
      </w:ins>
    </w:p>
    <w:p w:rsidR="00D34998" w:rsidRDefault="003901DA">
      <w:pPr>
        <w:pStyle w:val="ListParagraph"/>
        <w:numPr>
          <w:ilvl w:val="3"/>
          <w:numId w:val="1"/>
        </w:numPr>
        <w:rPr>
          <w:ins w:id="88" w:author="Luong, Tam" w:date="2018-03-11T00:25:00Z"/>
          <w:rFonts w:cstheme="minorHAnsi"/>
        </w:rPr>
        <w:pPrChange w:id="89" w:author="Luong, Tam" w:date="2018-03-11T00:2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90" w:author="Luong, Tam" w:date="2018-03-11T00:32:00Z">
        <w:r>
          <w:rPr>
            <w:rFonts w:cstheme="minorHAnsi"/>
          </w:rPr>
          <w:t>i</w:t>
        </w:r>
      </w:ins>
      <w:ins w:id="91" w:author="Luong, Tam" w:date="2018-03-11T00:30:00Z">
        <w:r w:rsidR="00D34998">
          <w:rPr>
            <w:rFonts w:cstheme="minorHAnsi"/>
          </w:rPr>
          <w:t>n QueryServlet.java -&gt; change “myuser” to “root” and “xxxx” to “gheskioag”</w:t>
        </w:r>
      </w:ins>
    </w:p>
    <w:p w:rsidR="00B63EC7" w:rsidRDefault="00AF4BF3">
      <w:pPr>
        <w:pStyle w:val="ListParagraph"/>
        <w:numPr>
          <w:ilvl w:val="2"/>
          <w:numId w:val="1"/>
        </w:numPr>
        <w:rPr>
          <w:ins w:id="92" w:author="Luong, Tam" w:date="2018-03-11T00:30:00Z"/>
          <w:rFonts w:cstheme="minorHAnsi"/>
        </w:rPr>
        <w:pPrChange w:id="93" w:author="Luong, Tam" w:date="2018-03-11T00:2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94" w:author="Luong, Tam" w:date="2018-03-11T00:30:00Z">
        <w:r>
          <w:rPr>
            <w:rFonts w:cstheme="minorHAnsi"/>
          </w:rPr>
          <w:t>Testing</w:t>
        </w:r>
      </w:ins>
    </w:p>
    <w:p w:rsidR="00AF4BF3" w:rsidRDefault="00AF4BF3">
      <w:pPr>
        <w:pStyle w:val="ListParagraph"/>
        <w:numPr>
          <w:ilvl w:val="3"/>
          <w:numId w:val="1"/>
        </w:numPr>
        <w:rPr>
          <w:ins w:id="95" w:author="Luong, Tam" w:date="2018-03-11T00:31:00Z"/>
          <w:rFonts w:cstheme="minorHAnsi"/>
        </w:rPr>
        <w:pPrChange w:id="96" w:author="Luong, Tam" w:date="2018-03-11T00:3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97" w:author="Luong, Tam" w:date="2018-03-11T00:30:00Z">
        <w:r>
          <w:rPr>
            <w:rFonts w:cstheme="minorHAnsi"/>
          </w:rPr>
          <w:t xml:space="preserve">Go to: </w:t>
        </w:r>
      </w:ins>
      <w:ins w:id="98" w:author="Luong, Tam" w:date="2018-03-11T00:31:00Z">
        <w:r>
          <w:rPr>
            <w:rFonts w:cstheme="minorHAnsi"/>
          </w:rPr>
          <w:fldChar w:fldCharType="begin"/>
        </w:r>
        <w:r>
          <w:rPr>
            <w:rFonts w:cstheme="minorHAnsi"/>
          </w:rPr>
          <w:instrText xml:space="preserve"> HYPERLINK "</w:instrText>
        </w:r>
        <w:r w:rsidRPr="00AF4BF3">
          <w:rPr>
            <w:rFonts w:cstheme="minorHAnsi"/>
          </w:rPr>
          <w:instrText>http://ec2-52-15-156-17.us-east-2.compute.amazonaws.com:8080/hello/querybook.html</w:instrText>
        </w:r>
        <w:r>
          <w:rPr>
            <w:rFonts w:cstheme="minorHAnsi"/>
          </w:rPr>
          <w:instrText xml:space="preserve">" </w:instrText>
        </w:r>
        <w:r>
          <w:rPr>
            <w:rFonts w:cstheme="minorHAnsi"/>
          </w:rPr>
          <w:fldChar w:fldCharType="separate"/>
        </w:r>
        <w:r w:rsidRPr="00C322F5">
          <w:rPr>
            <w:rStyle w:val="Hyperlink"/>
            <w:rFonts w:cstheme="minorHAnsi"/>
          </w:rPr>
          <w:t>http://ec2-52-15-156-17.us-east-2.compute.amazonaws.com:8080/hello/querybook.html</w:t>
        </w:r>
        <w:r>
          <w:rPr>
            <w:rFonts w:cstheme="minorHAnsi"/>
          </w:rPr>
          <w:fldChar w:fldCharType="end"/>
        </w:r>
      </w:ins>
    </w:p>
    <w:p w:rsidR="00AF4BF3" w:rsidRDefault="00AF4BF3">
      <w:pPr>
        <w:pStyle w:val="ListParagraph"/>
        <w:numPr>
          <w:ilvl w:val="3"/>
          <w:numId w:val="1"/>
        </w:numPr>
        <w:rPr>
          <w:ins w:id="99" w:author="Luong, Tam" w:date="2018-03-11T00:21:00Z"/>
          <w:rFonts w:cstheme="minorHAnsi"/>
        </w:rPr>
        <w:pPrChange w:id="100" w:author="Luong, Tam" w:date="2018-03-11T00:3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01" w:author="Luong, Tam" w:date="2018-03-11T00:31:00Z">
        <w:r>
          <w:rPr>
            <w:rFonts w:cstheme="minorHAnsi"/>
          </w:rPr>
          <w:t>Select any author and Voila!</w:t>
        </w:r>
      </w:ins>
    </w:p>
    <w:p w:rsidR="00A858D3" w:rsidRPr="002963CC" w:rsidRDefault="002963CC" w:rsidP="00EE25DC">
      <w:pPr>
        <w:pStyle w:val="ListParagraph"/>
        <w:numPr>
          <w:ilvl w:val="1"/>
          <w:numId w:val="1"/>
        </w:numPr>
        <w:rPr>
          <w:ins w:id="102" w:author="Luong, Tam" w:date="2018-03-24T16:01:00Z"/>
          <w:rFonts w:cstheme="minorHAnsi"/>
          <w:rPrChange w:id="103" w:author="Luong, Tam" w:date="2018-03-24T16:01:00Z">
            <w:rPr>
              <w:ins w:id="104" w:author="Luong, Tam" w:date="2018-03-24T16:01:00Z"/>
              <w:rFonts w:cstheme="minorHAnsi"/>
              <w:highlight w:val="red"/>
            </w:rPr>
          </w:rPrChange>
        </w:rPr>
      </w:pPr>
      <w:ins w:id="105" w:author="Luong, Tam" w:date="2018-03-24T16:01:00Z">
        <w:r w:rsidRPr="002963CC">
          <w:rPr>
            <w:rFonts w:cstheme="minorHAnsi"/>
            <w:rPrChange w:id="106" w:author="Luong, Tam" w:date="2018-03-24T16:01:00Z">
              <w:rPr>
                <w:rFonts w:cstheme="minorHAnsi"/>
                <w:highlight w:val="red"/>
              </w:rPr>
            </w:rPrChange>
          </w:rPr>
          <w:t>Set up server with the app</w:t>
        </w:r>
      </w:ins>
    </w:p>
    <w:p w:rsidR="002963CC" w:rsidRDefault="002963CC">
      <w:pPr>
        <w:pStyle w:val="ListParagraph"/>
        <w:numPr>
          <w:ilvl w:val="2"/>
          <w:numId w:val="1"/>
        </w:numPr>
        <w:rPr>
          <w:ins w:id="107" w:author="Luong, Tam" w:date="2018-03-24T16:02:00Z"/>
          <w:rFonts w:cstheme="minorHAnsi"/>
        </w:rPr>
        <w:pPrChange w:id="108" w:author="Luong, Tam" w:date="2018-03-24T16:01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09" w:author="Luong, Tam" w:date="2018-03-24T16:01:00Z">
        <w:r w:rsidRPr="002963CC">
          <w:rPr>
            <w:rFonts w:cstheme="minorHAnsi"/>
            <w:rPrChange w:id="110" w:author="Luong, Tam" w:date="2018-03-24T16:01:00Z">
              <w:rPr>
                <w:rFonts w:cstheme="minorHAnsi"/>
                <w:highlight w:val="red"/>
              </w:rPr>
            </w:rPrChange>
          </w:rPr>
          <w:t xml:space="preserve">Move </w:t>
        </w:r>
        <w:r>
          <w:rPr>
            <w:rFonts w:cstheme="minorHAnsi"/>
          </w:rPr>
          <w:t>UploadServlet.java and SerialQRecord.java to /usr/share/tomcat8/webapps/gheskio (gheskio app directory on tomcat)</w:t>
        </w:r>
      </w:ins>
    </w:p>
    <w:p w:rsidR="002963CC" w:rsidRDefault="002963CC">
      <w:pPr>
        <w:pStyle w:val="ListParagraph"/>
        <w:numPr>
          <w:ilvl w:val="2"/>
          <w:numId w:val="1"/>
        </w:numPr>
        <w:rPr>
          <w:ins w:id="111" w:author="Luong, Tam" w:date="2018-03-24T16:01:00Z"/>
          <w:rFonts w:cstheme="minorHAnsi"/>
        </w:rPr>
        <w:pPrChange w:id="112" w:author="Luong, Tam" w:date="2018-03-24T16:01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13" w:author="Luong, Tam" w:date="2018-03-24T16:02:00Z">
        <w:r>
          <w:rPr>
            <w:rFonts w:cstheme="minorHAnsi"/>
          </w:rPr>
          <w:t xml:space="preserve">Grab </w:t>
        </w:r>
        <w:r w:rsidRPr="00915375">
          <w:rPr>
            <w:rFonts w:cstheme="minorHAnsi"/>
          </w:rPr>
          <w:t>"javax.servlet-api-3.0.1.jar"</w:t>
        </w:r>
        <w:r>
          <w:rPr>
            <w:rFonts w:cstheme="minorHAnsi"/>
          </w:rPr>
          <w:t xml:space="preserve"> on the net</w:t>
        </w:r>
      </w:ins>
    </w:p>
    <w:p w:rsidR="002963CC" w:rsidRPr="00F5524E" w:rsidRDefault="002963CC">
      <w:pPr>
        <w:pStyle w:val="ListParagraph"/>
        <w:numPr>
          <w:ilvl w:val="2"/>
          <w:numId w:val="1"/>
        </w:numPr>
        <w:rPr>
          <w:ins w:id="114" w:author="Luong, Tam" w:date="2018-03-24T16:03:00Z"/>
          <w:rFonts w:cstheme="minorHAnsi"/>
          <w:highlight w:val="yellow"/>
        </w:rPr>
        <w:pPrChange w:id="115" w:author="Luong, Tam" w:date="2018-03-24T16:03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16" w:author="Luong, Tam" w:date="2018-03-24T16:02:00Z">
        <w:r w:rsidRPr="00D165F2">
          <w:rPr>
            <w:rFonts w:cstheme="minorHAnsi"/>
          </w:rPr>
          <w:t>Compile java</w:t>
        </w:r>
        <w:r>
          <w:rPr>
            <w:rFonts w:cstheme="minorHAnsi"/>
          </w:rPr>
          <w:t xml:space="preserve"> class with required dependency: </w:t>
        </w:r>
      </w:ins>
      <w:ins w:id="117" w:author="Luong, Tam" w:date="2018-03-24T16:03:00Z">
        <w:r w:rsidRPr="00915375">
          <w:rPr>
            <w:rFonts w:cstheme="minorHAnsi"/>
          </w:rPr>
          <w:t>javac -cp "javax.servlet-api-3.0.1.jar" *.java</w:t>
        </w:r>
      </w:ins>
    </w:p>
    <w:p w:rsidR="00D9046E" w:rsidRPr="00D9046E" w:rsidRDefault="002963CC">
      <w:pPr>
        <w:pStyle w:val="ListParagraph"/>
        <w:numPr>
          <w:ilvl w:val="2"/>
          <w:numId w:val="1"/>
        </w:numPr>
        <w:rPr>
          <w:ins w:id="118" w:author="Luong, Tam" w:date="2018-03-24T16:04:00Z"/>
          <w:rFonts w:cstheme="minorHAnsi"/>
          <w:rPrChange w:id="119" w:author="Luong, Tam" w:date="2018-03-24T16:05:00Z">
            <w:rPr>
              <w:ins w:id="120" w:author="Luong, Tam" w:date="2018-03-24T16:04:00Z"/>
            </w:rPr>
          </w:rPrChange>
        </w:rPr>
        <w:pPrChange w:id="121" w:author="Luong, Tam" w:date="2018-03-24T16:0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22" w:author="Luong, Tam" w:date="2018-03-24T16:03:00Z">
        <w:r>
          <w:rPr>
            <w:rFonts w:cstheme="minorHAnsi"/>
          </w:rPr>
          <w:t>Make sub folder (to accommodate java package) =&gt; ..classes/org/gheskio/classes/ =&gt; copy UploadServlet.class and SerialQRecord.class in here</w:t>
        </w:r>
      </w:ins>
    </w:p>
    <w:p w:rsidR="00D9046E" w:rsidRDefault="007F0D5A">
      <w:pPr>
        <w:pStyle w:val="ListParagraph"/>
        <w:numPr>
          <w:ilvl w:val="2"/>
          <w:numId w:val="1"/>
        </w:numPr>
        <w:rPr>
          <w:ins w:id="123" w:author="Luong, Tam" w:date="2018-03-24T16:06:00Z"/>
          <w:rFonts w:cstheme="minorHAnsi"/>
        </w:rPr>
        <w:pPrChange w:id="124" w:author="Luong, Tam" w:date="2018-03-24T16:06:00Z">
          <w:pPr/>
        </w:pPrChange>
      </w:pPr>
      <w:ins w:id="125" w:author="Luong, Tam" w:date="2018-03-24T16:06:00Z">
        <w:r>
          <w:rPr>
            <w:rFonts w:cstheme="minorHAnsi"/>
          </w:rPr>
          <w:t xml:space="preserve">Testing: </w:t>
        </w:r>
      </w:ins>
      <w:ins w:id="126" w:author="Luong, Tam" w:date="2018-03-24T16:04:00Z">
        <w:r w:rsidR="002963CC" w:rsidRPr="002963CC">
          <w:rPr>
            <w:rFonts w:cstheme="minorHAnsi"/>
            <w:rPrChange w:id="127" w:author="Luong, Tam" w:date="2018-03-24T16:04:00Z">
              <w:rPr/>
            </w:rPrChange>
          </w:rPr>
          <w:t>Go back to main ..classes/ and run: java -classpath ".:javax.servlet-api-3.0.1.jar:/usr/share/tomcat8/lib/jtds.1.3.1.jar:/usr/share/tomcat8/lib/mysql-connector-java-5.1.12.jar"  org.gheskio.queue.UploadServlet -j "jdbc:mysql://localhost:3306/gheskio" -u root -p gheskioag -t anything_prob -f emptyfile.txt</w:t>
        </w:r>
      </w:ins>
      <w:ins w:id="128" w:author="Luong, Tam" w:date="2018-03-24T16:05:00Z">
        <w:r w:rsidR="002963CC">
          <w:rPr>
            <w:rFonts w:cstheme="minorHAnsi"/>
          </w:rPr>
          <w:t xml:space="preserve"> (emptyfile.txt is an empty text file in the same folder)</w:t>
        </w:r>
      </w:ins>
    </w:p>
    <w:p w:rsidR="00D9046E" w:rsidRPr="00D9046E" w:rsidRDefault="00D9046E">
      <w:pPr>
        <w:pStyle w:val="ListParagraph"/>
        <w:numPr>
          <w:ilvl w:val="2"/>
          <w:numId w:val="1"/>
        </w:numPr>
        <w:rPr>
          <w:ins w:id="129" w:author="Luong, Tam" w:date="2018-03-24T16:06:00Z"/>
          <w:rFonts w:cstheme="minorHAnsi"/>
          <w:rPrChange w:id="130" w:author="Luong, Tam" w:date="2018-03-24T16:06:00Z">
            <w:rPr>
              <w:ins w:id="131" w:author="Luong, Tam" w:date="2018-03-24T16:06:00Z"/>
              <w:highlight w:val="yellow"/>
            </w:rPr>
          </w:rPrChange>
        </w:rPr>
        <w:pPrChange w:id="132" w:author="Luong, Tam" w:date="2018-03-24T16:06:00Z">
          <w:pPr/>
        </w:pPrChange>
      </w:pPr>
      <w:ins w:id="133" w:author="Luong, Tam" w:date="2018-03-24T16:05:00Z">
        <w:r w:rsidRPr="00D9046E">
          <w:rPr>
            <w:rFonts w:cstheme="minorHAnsi"/>
            <w:rPrChange w:id="134" w:author="Luong, Tam" w:date="2018-03-24T16:06:00Z">
              <w:rPr/>
            </w:rPrChange>
          </w:rPr>
          <w:lastRenderedPageBreak/>
          <w:t xml:space="preserve">Set up database and permission in MySql server =&gt; log into mysql server =&gt; run: </w:t>
        </w:r>
      </w:ins>
      <w:ins w:id="135" w:author="Luong, Tam" w:date="2018-03-24T16:06:00Z">
        <w:r w:rsidRPr="00D9046E">
          <w:rPr>
            <w:rFonts w:cstheme="minorHAnsi"/>
            <w:rPrChange w:id="136" w:author="Luong, Tam" w:date="2018-03-24T16:06:00Z">
              <w:rPr/>
            </w:rPrChange>
          </w:rPr>
          <w:t>GRANT ALL PRIVILEGES on gheskio.* to ''@'%' with grant option;</w:t>
        </w:r>
      </w:ins>
    </w:p>
    <w:p w:rsidR="002963CC" w:rsidRDefault="00193B9B">
      <w:pPr>
        <w:pStyle w:val="ListParagraph"/>
        <w:numPr>
          <w:ilvl w:val="1"/>
          <w:numId w:val="1"/>
        </w:numPr>
        <w:rPr>
          <w:ins w:id="137" w:author="Luong, Tam" w:date="2018-03-24T16:35:00Z"/>
          <w:rFonts w:cstheme="minorHAnsi"/>
        </w:rPr>
      </w:pPr>
      <w:ins w:id="138" w:author="Luong, Tam" w:date="2018-03-24T16:35:00Z">
        <w:r>
          <w:rPr>
            <w:rFonts w:cstheme="minorHAnsi"/>
          </w:rPr>
          <w:t>Edit Chris’s codes to accommodate MySql instead of MsSql</w:t>
        </w:r>
      </w:ins>
    </w:p>
    <w:p w:rsidR="00193B9B" w:rsidRDefault="00193B9B">
      <w:pPr>
        <w:pStyle w:val="ListParagraph"/>
        <w:numPr>
          <w:ilvl w:val="2"/>
          <w:numId w:val="1"/>
        </w:numPr>
        <w:rPr>
          <w:ins w:id="139" w:author="Luong, Tam" w:date="2018-03-24T16:37:00Z"/>
          <w:rFonts w:cstheme="minorHAnsi"/>
        </w:rPr>
        <w:pPrChange w:id="140" w:author="Luong, Tam" w:date="2018-03-24T16:3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41" w:author="Luong, Tam" w:date="2018-03-24T16:35:00Z">
        <w:r>
          <w:rPr>
            <w:rFonts w:cstheme="minorHAnsi"/>
          </w:rPr>
          <w:t>In Upload</w:t>
        </w:r>
      </w:ins>
      <w:ins w:id="142" w:author="Luong, Tam" w:date="2018-03-24T16:36:00Z">
        <w:r>
          <w:rPr>
            <w:rFonts w:cstheme="minorHAnsi"/>
          </w:rPr>
          <w:t>Servlet.java (line 39) =&gt; change “ ’ as datatime2(7)))” to “ ‘ as datetime)</w:t>
        </w:r>
      </w:ins>
      <w:ins w:id="143" w:author="Luong, Tam" w:date="2018-03-24T16:37:00Z">
        <w:r>
          <w:rPr>
            <w:rFonts w:cstheme="minorHAnsi"/>
          </w:rPr>
          <w:t>”</w:t>
        </w:r>
      </w:ins>
    </w:p>
    <w:p w:rsidR="00193B9B" w:rsidRDefault="00193B9B">
      <w:pPr>
        <w:pStyle w:val="ListParagraph"/>
        <w:numPr>
          <w:ilvl w:val="2"/>
          <w:numId w:val="1"/>
        </w:numPr>
        <w:rPr>
          <w:ins w:id="144" w:author="Luong, Tam" w:date="2018-03-24T16:35:00Z"/>
          <w:rFonts w:cstheme="minorHAnsi"/>
        </w:rPr>
        <w:pPrChange w:id="145" w:author="Luong, Tam" w:date="2018-03-24T16:3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46" w:author="Luong, Tam" w:date="2018-03-24T16:37:00Z">
        <w:r>
          <w:rPr>
            <w:rFonts w:cstheme="minorHAnsi"/>
          </w:rPr>
          <w:t>Recompile UploadServlet.java into UploadServlet.class</w:t>
        </w:r>
      </w:ins>
    </w:p>
    <w:p w:rsidR="00193B9B" w:rsidRDefault="00B8348A">
      <w:pPr>
        <w:pStyle w:val="ListParagraph"/>
        <w:numPr>
          <w:ilvl w:val="1"/>
          <w:numId w:val="1"/>
        </w:numPr>
        <w:rPr>
          <w:ins w:id="147" w:author="Luong, Tam" w:date="2018-03-24T16:40:00Z"/>
          <w:rFonts w:cstheme="minorHAnsi"/>
        </w:rPr>
      </w:pPr>
      <w:ins w:id="148" w:author="Luong, Tam" w:date="2018-03-24T16:38:00Z">
        <w:r>
          <w:rPr>
            <w:rFonts w:cstheme="minorHAnsi"/>
          </w:rPr>
          <w:t xml:space="preserve">Test </w:t>
        </w:r>
      </w:ins>
      <w:ins w:id="149" w:author="Luong, Tam" w:date="2018-03-24T16:40:00Z">
        <w:r>
          <w:rPr>
            <w:rFonts w:cstheme="minorHAnsi"/>
          </w:rPr>
          <w:t>simple upload into mysql server:</w:t>
        </w:r>
      </w:ins>
    </w:p>
    <w:p w:rsidR="00B8348A" w:rsidRDefault="00B8348A">
      <w:pPr>
        <w:pStyle w:val="ListParagraph"/>
        <w:numPr>
          <w:ilvl w:val="2"/>
          <w:numId w:val="1"/>
        </w:numPr>
        <w:rPr>
          <w:ins w:id="150" w:author="Luong, Tam" w:date="2018-03-24T16:40:00Z"/>
          <w:rFonts w:cstheme="minorHAnsi"/>
        </w:rPr>
        <w:pPrChange w:id="151" w:author="Luong, Tam" w:date="2018-03-24T16:4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52" w:author="Luong, Tam" w:date="2018-03-24T16:40:00Z">
        <w:r>
          <w:rPr>
            <w:rFonts w:cstheme="minorHAnsi"/>
          </w:rPr>
          <w:t>Log into mysql =&gt; create database gheskio =&gt; create table abc</w:t>
        </w:r>
      </w:ins>
    </w:p>
    <w:p w:rsidR="00B8348A" w:rsidRDefault="00B8348A">
      <w:pPr>
        <w:pStyle w:val="ListParagraph"/>
        <w:numPr>
          <w:ilvl w:val="2"/>
          <w:numId w:val="1"/>
        </w:numPr>
        <w:rPr>
          <w:ins w:id="153" w:author="Luong, Tam" w:date="2018-03-24T16:42:00Z"/>
          <w:rFonts w:cstheme="minorHAnsi"/>
        </w:rPr>
        <w:pPrChange w:id="154" w:author="Luong, Tam" w:date="2018-03-24T16:4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55" w:author="Luong, Tam" w:date="2018-03-24T16:41:00Z">
        <w:r>
          <w:rPr>
            <w:rFonts w:cstheme="minorHAnsi"/>
          </w:rPr>
          <w:t xml:space="preserve">Create testfile.txt containing one line of text: </w:t>
        </w:r>
      </w:ins>
      <w:ins w:id="156" w:author="Luong, Tam" w:date="2018-03-24T16:42:00Z">
        <w:r w:rsidRPr="00B8348A">
          <w:rPr>
            <w:rFonts w:cstheme="minorHAnsi"/>
          </w:rPr>
          <w:t>aa|ss|zz|1521920617|ww|tt|bb|hh|ss</w:t>
        </w:r>
      </w:ins>
    </w:p>
    <w:p w:rsidR="00B8348A" w:rsidRDefault="00B8348A">
      <w:pPr>
        <w:pStyle w:val="ListParagraph"/>
        <w:numPr>
          <w:ilvl w:val="2"/>
          <w:numId w:val="1"/>
        </w:numPr>
        <w:rPr>
          <w:ins w:id="157" w:author="Luong, Tam" w:date="2018-03-24T16:43:00Z"/>
          <w:rFonts w:cstheme="minorHAnsi"/>
        </w:rPr>
        <w:pPrChange w:id="158" w:author="Luong, Tam" w:date="2018-03-24T16:4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59" w:author="Luong, Tam" w:date="2018-03-24T16:42:00Z">
        <w:r w:rsidRPr="00B8348A">
          <w:rPr>
            <w:rFonts w:cstheme="minorHAnsi"/>
          </w:rPr>
          <w:t>java -classpath ".:javax.servlet-api-3.0.1.jar:/usr/share/tomcat8/lib/jtds.1.3.1.jar:/usr/share/tomcat8/lib/mysql-connector-java-5.1.12.jar"  org.gheskio.queue.UploadServlet -j "jdbc:mysql://localhost:3306/gheskio" -u root -p gheskioag -t abc -f testfile.txt</w:t>
        </w:r>
      </w:ins>
    </w:p>
    <w:p w:rsidR="00B8348A" w:rsidRDefault="00B8348A">
      <w:pPr>
        <w:pStyle w:val="ListParagraph"/>
        <w:numPr>
          <w:ilvl w:val="2"/>
          <w:numId w:val="1"/>
        </w:numPr>
        <w:rPr>
          <w:ins w:id="160" w:author="Luong, Tam" w:date="2018-03-24T16:44:00Z"/>
          <w:rFonts w:cstheme="minorHAnsi"/>
        </w:rPr>
        <w:pPrChange w:id="161" w:author="Luong, Tam" w:date="2018-03-24T16:4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62" w:author="Luong, Tam" w:date="2018-03-24T16:43:00Z">
        <w:r>
          <w:rPr>
            <w:rFonts w:cstheme="minorHAnsi"/>
          </w:rPr>
          <w:t>terminal should return “inserted:</w:t>
        </w:r>
        <w:r w:rsidRPr="00B8348A">
          <w:rPr>
            <w:rFonts w:cstheme="minorHAnsi"/>
          </w:rPr>
          <w:t xml:space="preserve"> aa|ss|zz|1521920617|ww|tt|bb|hh|ss</w:t>
        </w:r>
        <w:r>
          <w:rPr>
            <w:rFonts w:cstheme="minorHAnsi"/>
          </w:rPr>
          <w:t xml:space="preserve"> “</w:t>
        </w:r>
      </w:ins>
    </w:p>
    <w:p w:rsidR="004A18B3" w:rsidRPr="000519C9" w:rsidRDefault="009760CF">
      <w:pPr>
        <w:pStyle w:val="ListParagraph"/>
        <w:numPr>
          <w:ilvl w:val="1"/>
          <w:numId w:val="1"/>
        </w:numPr>
        <w:rPr>
          <w:ins w:id="163" w:author="Luong, Tam" w:date="2018-03-24T16:44:00Z"/>
          <w:rFonts w:cstheme="minorHAnsi"/>
          <w:highlight w:val="red"/>
          <w:rPrChange w:id="164" w:author="Luong, Tam" w:date="2018-03-24T16:50:00Z">
            <w:rPr>
              <w:ins w:id="165" w:author="Luong, Tam" w:date="2018-03-24T16:44:00Z"/>
              <w:rFonts w:cstheme="minorHAnsi"/>
            </w:rPr>
          </w:rPrChange>
        </w:rPr>
      </w:pPr>
      <w:ins w:id="166" w:author="Luong, Tam" w:date="2018-03-24T16:44:00Z">
        <w:r w:rsidRPr="000519C9">
          <w:rPr>
            <w:rFonts w:cstheme="minorHAnsi"/>
            <w:highlight w:val="red"/>
            <w:rPrChange w:id="167" w:author="Luong, Tam" w:date="2018-03-24T16:50:00Z">
              <w:rPr>
                <w:rFonts w:cstheme="minorHAnsi"/>
              </w:rPr>
            </w:rPrChange>
          </w:rPr>
          <w:t>Run the app on Android Studio</w:t>
        </w:r>
      </w:ins>
    </w:p>
    <w:p w:rsidR="009760CF" w:rsidRPr="000519C9" w:rsidRDefault="00C377FF">
      <w:pPr>
        <w:pStyle w:val="ListParagraph"/>
        <w:numPr>
          <w:ilvl w:val="1"/>
          <w:numId w:val="1"/>
        </w:numPr>
        <w:rPr>
          <w:ins w:id="168" w:author="Luong, Tam" w:date="2018-03-24T16:46:00Z"/>
          <w:rFonts w:cstheme="minorHAnsi"/>
          <w:highlight w:val="red"/>
          <w:rPrChange w:id="169" w:author="Luong, Tam" w:date="2018-03-24T16:50:00Z">
            <w:rPr>
              <w:ins w:id="170" w:author="Luong, Tam" w:date="2018-03-24T16:46:00Z"/>
              <w:rFonts w:cstheme="minorHAnsi"/>
            </w:rPr>
          </w:rPrChange>
        </w:rPr>
      </w:pPr>
      <w:ins w:id="171" w:author="Luong, Tam" w:date="2018-03-24T16:46:00Z">
        <w:r w:rsidRPr="000519C9">
          <w:rPr>
            <w:rFonts w:cstheme="minorHAnsi"/>
            <w:highlight w:val="red"/>
            <w:rPrChange w:id="172" w:author="Luong, Tam" w:date="2018-03-24T16:50:00Z">
              <w:rPr>
                <w:rFonts w:cstheme="minorHAnsi"/>
              </w:rPr>
            </w:rPrChange>
          </w:rPr>
          <w:t>Make upload from the app</w:t>
        </w:r>
      </w:ins>
    </w:p>
    <w:p w:rsidR="00F0070A" w:rsidRDefault="000519C9">
      <w:pPr>
        <w:pStyle w:val="ListParagraph"/>
        <w:numPr>
          <w:ilvl w:val="2"/>
          <w:numId w:val="1"/>
        </w:numPr>
        <w:rPr>
          <w:ins w:id="173" w:author="Luong, Tam" w:date="2018-03-24T16:49:00Z"/>
          <w:rFonts w:cstheme="minorHAnsi"/>
        </w:rPr>
        <w:pPrChange w:id="174" w:author="Luong, Tam" w:date="2018-03-24T16:4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75" w:author="Luong, Tam" w:date="2018-03-24T16:47:00Z">
        <w:r>
          <w:rPr>
            <w:rFonts w:cstheme="minorHAnsi"/>
          </w:rPr>
          <w:t xml:space="preserve">Find out how to upload using http request (not running UploadServlet directly in the server </w:t>
        </w:r>
      </w:ins>
      <w:ins w:id="176" w:author="Luong, Tam" w:date="2018-03-24T16:48:00Z">
        <w:r>
          <w:rPr>
            <w:rFonts w:cstheme="minorHAnsi"/>
          </w:rPr>
          <w:t>like</w:t>
        </w:r>
      </w:ins>
      <w:ins w:id="177" w:author="Luong, Tam" w:date="2018-03-24T16:47:00Z">
        <w:r>
          <w:rPr>
            <w:rFonts w:cstheme="minorHAnsi"/>
          </w:rPr>
          <w:t xml:space="preserve"> </w:t>
        </w:r>
      </w:ins>
      <w:ins w:id="178" w:author="Luong, Tam" w:date="2018-03-24T16:48:00Z">
        <w:r>
          <w:rPr>
            <w:rFonts w:cstheme="minorHAnsi"/>
          </w:rPr>
          <w:t xml:space="preserve">above) =&gt; include find out to parse UploadServlet arguments from the http request =&gt; maybe need another Servlet? </w:t>
        </w:r>
      </w:ins>
      <w:ins w:id="179" w:author="Luong, Tam" w:date="2018-03-24T16:49:00Z">
        <w:r>
          <w:rPr>
            <w:rFonts w:cstheme="minorHAnsi"/>
          </w:rPr>
          <w:t>Maybe do it in web.xml file?</w:t>
        </w:r>
      </w:ins>
    </w:p>
    <w:p w:rsidR="000519C9" w:rsidRDefault="000519C9">
      <w:pPr>
        <w:pStyle w:val="ListParagraph"/>
        <w:numPr>
          <w:ilvl w:val="2"/>
          <w:numId w:val="1"/>
        </w:numPr>
        <w:rPr>
          <w:ins w:id="180" w:author="Luong, Tam" w:date="2018-03-24T16:49:00Z"/>
          <w:rFonts w:cstheme="minorHAnsi"/>
        </w:rPr>
        <w:pPrChange w:id="181" w:author="Luong, Tam" w:date="2018-03-24T16:4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82" w:author="Luong, Tam" w:date="2018-03-24T16:49:00Z">
        <w:r>
          <w:rPr>
            <w:rFonts w:cstheme="minorHAnsi"/>
          </w:rPr>
          <w:t xml:space="preserve">Try to upload using html http request from the browser first? </w:t>
        </w:r>
      </w:ins>
      <w:ins w:id="183" w:author="Luong, Tam" w:date="2018-03-24T16:50:00Z">
        <w:r>
          <w:rPr>
            <w:rFonts w:cstheme="minorHAnsi"/>
          </w:rPr>
          <w:t>(use some test file???)</w:t>
        </w:r>
      </w:ins>
    </w:p>
    <w:p w:rsidR="000519C9" w:rsidRDefault="000519C9" w:rsidP="000519C9">
      <w:pPr>
        <w:pStyle w:val="ListParagraph"/>
        <w:numPr>
          <w:ilvl w:val="2"/>
          <w:numId w:val="1"/>
        </w:numPr>
        <w:rPr>
          <w:ins w:id="184" w:author="Luong, Tam" w:date="2018-03-24T16:49:00Z"/>
          <w:rFonts w:cstheme="minorHAnsi"/>
        </w:rPr>
      </w:pPr>
      <w:ins w:id="185" w:author="Luong, Tam" w:date="2018-03-24T16:49:00Z">
        <w:r>
          <w:rPr>
            <w:rFonts w:cstheme="minorHAnsi"/>
          </w:rPr>
          <w:t xml:space="preserve">Explore Chris’s codes to find where POST request is called =&gt; change the http path to </w:t>
        </w:r>
      </w:ins>
      <w:ins w:id="186" w:author="Luong, Tam" w:date="2018-03-24T16:50:00Z">
        <w:r>
          <w:rPr>
            <w:rFonts w:cstheme="minorHAnsi"/>
          </w:rPr>
          <w:t>the correct path</w:t>
        </w:r>
      </w:ins>
    </w:p>
    <w:p w:rsidR="000519C9" w:rsidRDefault="000519C9">
      <w:pPr>
        <w:pStyle w:val="ListParagraph"/>
        <w:numPr>
          <w:ilvl w:val="2"/>
          <w:numId w:val="1"/>
        </w:numPr>
        <w:rPr>
          <w:ins w:id="187" w:author="Luong, Tam" w:date="2018-05-05T16:36:00Z"/>
          <w:rFonts w:cstheme="minorHAnsi"/>
        </w:rPr>
        <w:pPrChange w:id="188" w:author="Luong, Tam" w:date="2018-03-24T16:4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89" w:author="Luong, Tam" w:date="2018-03-24T16:50:00Z">
        <w:r>
          <w:rPr>
            <w:rFonts w:cstheme="minorHAnsi"/>
          </w:rPr>
          <w:t>Run the app and let it connect and post to the server</w:t>
        </w:r>
      </w:ins>
    </w:p>
    <w:p w:rsidR="00C04241" w:rsidRDefault="00C04241" w:rsidP="00C04241">
      <w:pPr>
        <w:rPr>
          <w:ins w:id="190" w:author="Luong, Tam" w:date="2018-05-05T16:36:00Z"/>
          <w:rFonts w:cstheme="minorHAnsi"/>
        </w:rPr>
        <w:pPrChange w:id="191" w:author="Luong, Tam" w:date="2018-05-05T16:3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:rsidR="00B0168E" w:rsidRDefault="00B0168E">
      <w:pPr>
        <w:rPr>
          <w:ins w:id="192" w:author="Luong, Tam" w:date="2018-05-05T17:00:00Z"/>
          <w:rFonts w:cstheme="minorHAnsi"/>
        </w:rPr>
      </w:pPr>
      <w:ins w:id="193" w:author="Luong, Tam" w:date="2018-05-05T17:00:00Z">
        <w:r>
          <w:rPr>
            <w:rFonts w:cstheme="minorHAnsi"/>
          </w:rPr>
          <w:br w:type="page"/>
        </w:r>
      </w:ins>
    </w:p>
    <w:p w:rsidR="00BD590A" w:rsidRDefault="00BD590A" w:rsidP="00C04241">
      <w:pPr>
        <w:rPr>
          <w:ins w:id="194" w:author="Luong, Tam" w:date="2018-05-05T16:50:00Z"/>
          <w:rFonts w:cstheme="minorHAnsi"/>
        </w:rPr>
        <w:pPrChange w:id="195" w:author="Luong, Tam" w:date="2018-05-05T16:3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96" w:author="Luong, Tam" w:date="2018-05-05T16:36:00Z">
        <w:r>
          <w:rPr>
            <w:rFonts w:cstheme="minorHAnsi"/>
          </w:rPr>
          <w:lastRenderedPageBreak/>
          <w:t>Updates 5/5/2018</w:t>
        </w:r>
      </w:ins>
    </w:p>
    <w:p w:rsidR="004F03B9" w:rsidRPr="00F03B2C" w:rsidRDefault="004F03B9" w:rsidP="00C04241">
      <w:pPr>
        <w:rPr>
          <w:ins w:id="197" w:author="Luong, Tam" w:date="2018-05-05T16:41:00Z"/>
          <w:rFonts w:cstheme="minorHAnsi"/>
          <w:b/>
          <w:rPrChange w:id="198" w:author="Luong, Tam" w:date="2018-05-05T17:14:00Z">
            <w:rPr>
              <w:ins w:id="199" w:author="Luong, Tam" w:date="2018-05-05T16:41:00Z"/>
              <w:rFonts w:cstheme="minorHAnsi"/>
            </w:rPr>
          </w:rPrChange>
        </w:rPr>
        <w:pPrChange w:id="200" w:author="Luong, Tam" w:date="2018-05-05T16:3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01" w:author="Luong, Tam" w:date="2018-05-05T16:50:00Z">
        <w:r w:rsidRPr="00F03B2C">
          <w:rPr>
            <w:rFonts w:cstheme="minorHAnsi"/>
            <w:b/>
            <w:rPrChange w:id="202" w:author="Luong, Tam" w:date="2018-05-05T17:14:00Z">
              <w:rPr>
                <w:rFonts w:cstheme="minorHAnsi"/>
              </w:rPr>
            </w:rPrChange>
          </w:rPr>
          <w:t>Handle server codes:</w:t>
        </w:r>
      </w:ins>
    </w:p>
    <w:p w:rsidR="00F03B2C" w:rsidRDefault="00EF033D" w:rsidP="00F03B2C">
      <w:pPr>
        <w:pStyle w:val="ListParagraph"/>
        <w:numPr>
          <w:ilvl w:val="0"/>
          <w:numId w:val="8"/>
        </w:numPr>
        <w:rPr>
          <w:ins w:id="203" w:author="Luong, Tam" w:date="2018-05-05T17:15:00Z"/>
          <w:rFonts w:cstheme="minorHAnsi"/>
        </w:rPr>
        <w:pPrChange w:id="204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05" w:author="Luong, Tam" w:date="2018-05-05T16:41:00Z">
        <w:r w:rsidRPr="00F03B2C">
          <w:rPr>
            <w:rFonts w:cstheme="minorHAnsi"/>
            <w:rPrChange w:id="206" w:author="Luong, Tam" w:date="2018-05-05T17:13:00Z">
              <w:rPr/>
            </w:rPrChange>
          </w:rPr>
          <w:t xml:space="preserve">Give yourself editing privilege: </w:t>
        </w:r>
      </w:ins>
    </w:p>
    <w:p w:rsidR="00EF033D" w:rsidRPr="00F03B2C" w:rsidRDefault="00951ED8" w:rsidP="00F03B2C">
      <w:pPr>
        <w:pStyle w:val="ListParagraph"/>
        <w:numPr>
          <w:ilvl w:val="1"/>
          <w:numId w:val="8"/>
        </w:numPr>
        <w:rPr>
          <w:ins w:id="207" w:author="Luong, Tam" w:date="2018-05-05T16:43:00Z"/>
          <w:rFonts w:cstheme="minorHAnsi"/>
          <w:rPrChange w:id="208" w:author="Luong, Tam" w:date="2018-05-05T17:13:00Z">
            <w:rPr>
              <w:ins w:id="209" w:author="Luong, Tam" w:date="2018-05-05T16:43:00Z"/>
            </w:rPr>
          </w:rPrChange>
        </w:rPr>
        <w:pPrChange w:id="210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11" w:author="Luong, Tam" w:date="2018-05-05T16:43:00Z">
        <w:r w:rsidRPr="00F03B2C">
          <w:rPr>
            <w:rFonts w:cstheme="minorHAnsi"/>
            <w:rPrChange w:id="212" w:author="Luong, Tam" w:date="2018-05-05T17:13:00Z">
              <w:rPr/>
            </w:rPrChange>
          </w:rPr>
          <w:t>sudo -i</w:t>
        </w:r>
      </w:ins>
    </w:p>
    <w:p w:rsidR="00F03B2C" w:rsidRDefault="00951ED8" w:rsidP="00F03B2C">
      <w:pPr>
        <w:pStyle w:val="ListParagraph"/>
        <w:numPr>
          <w:ilvl w:val="0"/>
          <w:numId w:val="8"/>
        </w:numPr>
        <w:rPr>
          <w:ins w:id="213" w:author="Luong, Tam" w:date="2018-05-05T17:15:00Z"/>
          <w:rFonts w:cstheme="minorHAnsi"/>
        </w:rPr>
        <w:pPrChange w:id="214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15" w:author="Luong, Tam" w:date="2018-05-05T16:43:00Z">
        <w:r w:rsidRPr="00F03B2C">
          <w:rPr>
            <w:rFonts w:cstheme="minorHAnsi"/>
            <w:rPrChange w:id="216" w:author="Luong, Tam" w:date="2018-05-05T17:13:00Z">
              <w:rPr/>
            </w:rPrChange>
          </w:rPr>
          <w:t>Change director</w:t>
        </w:r>
      </w:ins>
      <w:ins w:id="217" w:author="Luong, Tam" w:date="2018-05-05T16:47:00Z">
        <w:r w:rsidRPr="00F03B2C">
          <w:rPr>
            <w:rFonts w:cstheme="minorHAnsi"/>
            <w:rPrChange w:id="218" w:author="Luong, Tam" w:date="2018-05-05T17:13:00Z">
              <w:rPr/>
            </w:rPrChange>
          </w:rPr>
          <w:t>y to Gheskio app:</w:t>
        </w:r>
      </w:ins>
      <w:ins w:id="219" w:author="Luong, Tam" w:date="2018-05-05T16:49:00Z">
        <w:r w:rsidRPr="00F03B2C">
          <w:rPr>
            <w:rFonts w:cstheme="minorHAnsi"/>
            <w:rPrChange w:id="220" w:author="Luong, Tam" w:date="2018-05-05T17:13:00Z">
              <w:rPr/>
            </w:rPrChange>
          </w:rPr>
          <w:t xml:space="preserve"> </w:t>
        </w:r>
      </w:ins>
    </w:p>
    <w:p w:rsidR="00951ED8" w:rsidRPr="00F03B2C" w:rsidRDefault="00951ED8" w:rsidP="00F03B2C">
      <w:pPr>
        <w:pStyle w:val="ListParagraph"/>
        <w:numPr>
          <w:ilvl w:val="1"/>
          <w:numId w:val="8"/>
        </w:numPr>
        <w:rPr>
          <w:ins w:id="221" w:author="Luong, Tam" w:date="2018-05-05T16:43:00Z"/>
          <w:rFonts w:cstheme="minorHAnsi"/>
          <w:rPrChange w:id="222" w:author="Luong, Tam" w:date="2018-05-05T17:13:00Z">
            <w:rPr>
              <w:ins w:id="223" w:author="Luong, Tam" w:date="2018-05-05T16:43:00Z"/>
            </w:rPr>
          </w:rPrChange>
        </w:rPr>
        <w:pPrChange w:id="224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25" w:author="Luong, Tam" w:date="2018-05-05T16:49:00Z">
        <w:r w:rsidRPr="00F03B2C">
          <w:rPr>
            <w:rFonts w:cstheme="minorHAnsi"/>
            <w:rPrChange w:id="226" w:author="Luong, Tam" w:date="2018-05-05T17:13:00Z">
              <w:rPr/>
            </w:rPrChange>
          </w:rPr>
          <w:t>cd /usr/share/tomcat8/webapps/gheskio/WEB-INF/classes</w:t>
        </w:r>
      </w:ins>
    </w:p>
    <w:p w:rsidR="00951ED8" w:rsidRPr="00F03B2C" w:rsidRDefault="00951ED8" w:rsidP="00F03B2C">
      <w:pPr>
        <w:pStyle w:val="ListParagraph"/>
        <w:numPr>
          <w:ilvl w:val="0"/>
          <w:numId w:val="8"/>
        </w:numPr>
        <w:rPr>
          <w:ins w:id="227" w:author="Luong, Tam" w:date="2018-05-05T16:49:00Z"/>
          <w:rFonts w:cstheme="minorHAnsi"/>
          <w:rPrChange w:id="228" w:author="Luong, Tam" w:date="2018-05-05T17:13:00Z">
            <w:rPr>
              <w:ins w:id="229" w:author="Luong, Tam" w:date="2018-05-05T16:49:00Z"/>
            </w:rPr>
          </w:rPrChange>
        </w:rPr>
        <w:pPrChange w:id="230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31" w:author="Luong, Tam" w:date="2018-05-05T16:43:00Z">
        <w:r w:rsidRPr="00F03B2C">
          <w:rPr>
            <w:rFonts w:cstheme="minorHAnsi"/>
            <w:rPrChange w:id="232" w:author="Luong, Tam" w:date="2018-05-05T17:13:00Z">
              <w:rPr/>
            </w:rPrChange>
          </w:rPr>
          <w:t xml:space="preserve">Test </w:t>
        </w:r>
      </w:ins>
      <w:ins w:id="233" w:author="Luong, Tam" w:date="2018-05-05T17:00:00Z">
        <w:r w:rsidR="00B0168E" w:rsidRPr="00F03B2C">
          <w:rPr>
            <w:rFonts w:cstheme="minorHAnsi"/>
            <w:rPrChange w:id="234" w:author="Luong, Tam" w:date="2018-05-05T17:13:00Z">
              <w:rPr/>
            </w:rPrChange>
          </w:rPr>
          <w:t xml:space="preserve">upload using </w:t>
        </w:r>
      </w:ins>
      <w:ins w:id="235" w:author="Luong, Tam" w:date="2018-05-05T16:43:00Z">
        <w:r w:rsidRPr="00F03B2C">
          <w:rPr>
            <w:rFonts w:cstheme="minorHAnsi"/>
            <w:rPrChange w:id="236" w:author="Luong, Tam" w:date="2018-05-05T17:13:00Z">
              <w:rPr/>
            </w:rPrChange>
          </w:rPr>
          <w:t>PostTest (already compiled)</w:t>
        </w:r>
      </w:ins>
      <w:ins w:id="237" w:author="Luong, Tam" w:date="2018-05-05T16:49:00Z">
        <w:r w:rsidR="004F03B9" w:rsidRPr="00F03B2C">
          <w:rPr>
            <w:rFonts w:cstheme="minorHAnsi"/>
            <w:rPrChange w:id="238" w:author="Luong, Tam" w:date="2018-05-05T17:13:00Z">
              <w:rPr/>
            </w:rPrChange>
          </w:rPr>
          <w:t>:</w:t>
        </w:r>
      </w:ins>
    </w:p>
    <w:p w:rsidR="004F03B9" w:rsidRDefault="004F03B9" w:rsidP="00F03B2C">
      <w:pPr>
        <w:pStyle w:val="ListParagraph"/>
        <w:numPr>
          <w:ilvl w:val="1"/>
          <w:numId w:val="8"/>
        </w:numPr>
        <w:rPr>
          <w:ins w:id="239" w:author="Luong, Tam" w:date="2018-05-05T17:00:00Z"/>
          <w:rFonts w:cstheme="minorHAnsi"/>
        </w:rPr>
        <w:pPrChange w:id="240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41" w:author="Luong, Tam" w:date="2018-05-05T16:50:00Z">
        <w:r w:rsidRPr="004F03B9">
          <w:rPr>
            <w:rFonts w:cstheme="minorHAnsi"/>
          </w:rPr>
          <w:t xml:space="preserve">java -cp . org.gheskio.queue.PostTest testfile.txt </w:t>
        </w:r>
        <w:r>
          <w:rPr>
            <w:rFonts w:cstheme="minorHAnsi"/>
          </w:rPr>
          <w:fldChar w:fldCharType="begin"/>
        </w:r>
        <w:r>
          <w:rPr>
            <w:rFonts w:cstheme="minorHAnsi"/>
          </w:rPr>
          <w:instrText xml:space="preserve"> HYPERLINK "</w:instrText>
        </w:r>
        <w:r w:rsidRPr="004F03B9">
          <w:rPr>
            <w:rFonts w:cstheme="minorHAnsi"/>
          </w:rPr>
          <w:instrText>http://ec2-52-15-156-17.us-east-2.compute.amazonaws.com:8080/gheskio/upload</w:instrText>
        </w:r>
        <w:r>
          <w:rPr>
            <w:rFonts w:cstheme="minorHAnsi"/>
          </w:rPr>
          <w:instrText xml:space="preserve">" </w:instrText>
        </w:r>
        <w:r>
          <w:rPr>
            <w:rFonts w:cstheme="minorHAnsi"/>
          </w:rPr>
          <w:fldChar w:fldCharType="separate"/>
        </w:r>
        <w:r w:rsidRPr="00530858">
          <w:rPr>
            <w:rStyle w:val="Hyperlink"/>
            <w:rFonts w:cstheme="minorHAnsi"/>
          </w:rPr>
          <w:t>http://ec2-52-15-156-17.us-east-2.compute.amazonaws.com:8080/gheskio/upload</w:t>
        </w:r>
        <w:r>
          <w:rPr>
            <w:rFonts w:cstheme="minorHAnsi"/>
          </w:rPr>
          <w:fldChar w:fldCharType="end"/>
        </w:r>
      </w:ins>
    </w:p>
    <w:p w:rsidR="00B0168E" w:rsidRPr="00F03B2C" w:rsidRDefault="00B0168E" w:rsidP="00F03B2C">
      <w:pPr>
        <w:pStyle w:val="ListParagraph"/>
        <w:numPr>
          <w:ilvl w:val="0"/>
          <w:numId w:val="8"/>
        </w:numPr>
        <w:rPr>
          <w:ins w:id="242" w:author="Luong, Tam" w:date="2018-05-05T17:01:00Z"/>
          <w:rFonts w:cstheme="minorHAnsi"/>
          <w:rPrChange w:id="243" w:author="Luong, Tam" w:date="2018-05-05T17:13:00Z">
            <w:rPr>
              <w:ins w:id="244" w:author="Luong, Tam" w:date="2018-05-05T17:01:00Z"/>
            </w:rPr>
          </w:rPrChange>
        </w:rPr>
        <w:pPrChange w:id="245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46" w:author="Luong, Tam" w:date="2018-05-05T17:00:00Z">
        <w:r w:rsidRPr="00F03B2C">
          <w:rPr>
            <w:rFonts w:cstheme="minorHAnsi"/>
            <w:rPrChange w:id="247" w:author="Luong, Tam" w:date="2018-05-05T17:13:00Z">
              <w:rPr/>
            </w:rPrChange>
          </w:rPr>
          <w:t>Test upload</w:t>
        </w:r>
      </w:ins>
      <w:ins w:id="248" w:author="Luong, Tam" w:date="2018-05-05T17:01:00Z">
        <w:r w:rsidRPr="00F03B2C">
          <w:rPr>
            <w:rFonts w:cstheme="minorHAnsi"/>
            <w:rPrChange w:id="249" w:author="Luong, Tam" w:date="2018-05-05T17:13:00Z">
              <w:rPr/>
            </w:rPrChange>
          </w:rPr>
          <w:t xml:space="preserve"> using curl:</w:t>
        </w:r>
      </w:ins>
      <w:ins w:id="250" w:author="Luong, Tam" w:date="2018-05-05T17:02:00Z">
        <w:r w:rsidR="00D2790B" w:rsidRPr="00F03B2C">
          <w:rPr>
            <w:rFonts w:cstheme="minorHAnsi"/>
            <w:rPrChange w:id="251" w:author="Luong, Tam" w:date="2018-05-05T17:13:00Z">
              <w:rPr/>
            </w:rPrChange>
          </w:rPr>
          <w:t xml:space="preserve"> (can see HTML response of POST request, right </w:t>
        </w:r>
      </w:ins>
      <w:r w:rsidR="00B577C4">
        <w:rPr>
          <w:rFonts w:cstheme="minorHAnsi"/>
        </w:rPr>
        <w:t xml:space="preserve">database log-in </w:t>
      </w:r>
      <w:ins w:id="252" w:author="Luong, Tam" w:date="2018-05-05T17:02:00Z">
        <w:r w:rsidR="00D2790B" w:rsidRPr="00F03B2C">
          <w:rPr>
            <w:rFonts w:cstheme="minorHAnsi"/>
            <w:rPrChange w:id="253" w:author="Luong, Tam" w:date="2018-05-05T17:13:00Z">
              <w:rPr/>
            </w:rPrChange>
          </w:rPr>
          <w:t>parameters were set up)</w:t>
        </w:r>
      </w:ins>
    </w:p>
    <w:p w:rsidR="00B0168E" w:rsidRPr="00B0168E" w:rsidRDefault="00B0168E" w:rsidP="00F03B2C">
      <w:pPr>
        <w:pStyle w:val="ListParagraph"/>
        <w:numPr>
          <w:ilvl w:val="1"/>
          <w:numId w:val="8"/>
        </w:numPr>
        <w:rPr>
          <w:ins w:id="254" w:author="Luong, Tam" w:date="2018-05-05T16:54:00Z"/>
          <w:rFonts w:cstheme="minorHAnsi"/>
          <w:rPrChange w:id="255" w:author="Luong, Tam" w:date="2018-05-05T17:01:00Z">
            <w:rPr>
              <w:ins w:id="256" w:author="Luong, Tam" w:date="2018-05-05T16:54:00Z"/>
            </w:rPr>
          </w:rPrChange>
        </w:rPr>
        <w:pPrChange w:id="257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58" w:author="Luong, Tam" w:date="2018-05-05T17:01:00Z">
        <w:r>
          <w:rPr>
            <w:rFonts w:cstheme="minorHAnsi"/>
          </w:rPr>
          <w:t xml:space="preserve">curl -X POST -d @testfile.txt </w:t>
        </w:r>
      </w:ins>
      <w:bookmarkStart w:id="259" w:name="_GoBack"/>
      <w:bookmarkEnd w:id="259"/>
      <w:r w:rsidR="005A170A">
        <w:rPr>
          <w:rFonts w:cstheme="minorHAnsi"/>
        </w:rPr>
        <w:fldChar w:fldCharType="begin"/>
      </w:r>
      <w:r w:rsidR="005A170A">
        <w:rPr>
          <w:rFonts w:cstheme="minorHAnsi"/>
        </w:rPr>
        <w:instrText xml:space="preserve"> HYPERLINK "</w:instrText>
      </w:r>
      <w:ins w:id="260" w:author="Luong, Tam" w:date="2018-05-05T17:01:00Z">
        <w:r w:rsidR="005A170A" w:rsidRPr="005A170A">
          <w:rPr>
            <w:rFonts w:cstheme="minorHAnsi"/>
          </w:rPr>
          <w:instrText>http://ec2-52-15-156-17.us</w:instrText>
        </w:r>
      </w:ins>
      <w:r w:rsidR="005A170A" w:rsidRPr="005A170A">
        <w:rPr>
          <w:rFonts w:cstheme="minorHAnsi"/>
        </w:rPr>
        <w:instrText>-</w:instrText>
      </w:r>
      <w:ins w:id="261" w:author="Luong, Tam" w:date="2018-05-05T17:01:00Z">
        <w:r w:rsidR="005A170A" w:rsidRPr="005A170A">
          <w:rPr>
            <w:rFonts w:cstheme="minorHAnsi"/>
          </w:rPr>
          <w:instrText>east-2.compute.amazonaws.com:8080/gheskio/upload</w:instrText>
        </w:r>
      </w:ins>
      <w:r w:rsidR="005A170A">
        <w:rPr>
          <w:rFonts w:cstheme="minorHAnsi"/>
        </w:rPr>
        <w:instrText xml:space="preserve">" </w:instrText>
      </w:r>
      <w:r w:rsidR="005A170A">
        <w:rPr>
          <w:rFonts w:cstheme="minorHAnsi"/>
        </w:rPr>
        <w:fldChar w:fldCharType="separate"/>
      </w:r>
      <w:ins w:id="262" w:author="Luong, Tam" w:date="2018-05-05T17:01:00Z">
        <w:r w:rsidR="005A170A" w:rsidRPr="00530858">
          <w:rPr>
            <w:rStyle w:val="Hyperlink"/>
            <w:rFonts w:cstheme="minorHAnsi"/>
          </w:rPr>
          <w:t>http://ec2-52-15-156-17.us</w:t>
        </w:r>
      </w:ins>
      <w:r w:rsidR="005A170A" w:rsidRPr="00530858">
        <w:rPr>
          <w:rStyle w:val="Hyperlink"/>
          <w:rFonts w:cstheme="minorHAnsi"/>
        </w:rPr>
        <w:t>-</w:t>
      </w:r>
      <w:ins w:id="263" w:author="Luong, Tam" w:date="2018-05-05T17:01:00Z">
        <w:r w:rsidR="005A170A" w:rsidRPr="00530858">
          <w:rPr>
            <w:rStyle w:val="Hyperlink"/>
            <w:rFonts w:cstheme="minorHAnsi"/>
          </w:rPr>
          <w:t>east-2.compute.amazonaws.com:8080/gheskio/upload</w:t>
        </w:r>
      </w:ins>
      <w:r w:rsidR="005A170A">
        <w:rPr>
          <w:rFonts w:cstheme="minorHAnsi"/>
        </w:rPr>
        <w:fldChar w:fldCharType="end"/>
      </w:r>
      <w:ins w:id="264" w:author="Luong, Tam" w:date="2018-05-05T17:01:00Z">
        <w:r>
          <w:rPr>
            <w:rFonts w:cstheme="minorHAnsi"/>
          </w:rPr>
          <w:t xml:space="preserve"> </w:t>
        </w:r>
      </w:ins>
      <w:ins w:id="265" w:author="Luong, Tam" w:date="2018-05-05T17:02:00Z">
        <w:r>
          <w:rPr>
            <w:rFonts w:cstheme="minorHAnsi"/>
          </w:rPr>
          <w:t>-v</w:t>
        </w:r>
      </w:ins>
    </w:p>
    <w:p w:rsidR="00FD3B01" w:rsidRPr="00F03B2C" w:rsidRDefault="00FD3B01" w:rsidP="00F03B2C">
      <w:pPr>
        <w:pStyle w:val="ListParagraph"/>
        <w:numPr>
          <w:ilvl w:val="0"/>
          <w:numId w:val="8"/>
        </w:numPr>
        <w:rPr>
          <w:ins w:id="266" w:author="Luong, Tam" w:date="2018-05-05T16:55:00Z"/>
          <w:rFonts w:cstheme="minorHAnsi"/>
          <w:rPrChange w:id="267" w:author="Luong, Tam" w:date="2018-05-05T17:13:00Z">
            <w:rPr>
              <w:ins w:id="268" w:author="Luong, Tam" w:date="2018-05-05T16:55:00Z"/>
            </w:rPr>
          </w:rPrChange>
        </w:rPr>
        <w:pPrChange w:id="269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70" w:author="Luong, Tam" w:date="2018-05-05T16:55:00Z">
        <w:r w:rsidRPr="00F03B2C">
          <w:rPr>
            <w:rFonts w:cstheme="minorHAnsi"/>
            <w:rPrChange w:id="271" w:author="Luong, Tam" w:date="2018-05-05T17:13:00Z">
              <w:rPr/>
            </w:rPrChange>
          </w:rPr>
          <w:t>Edit and recompile PostTest (from …/classes folder)</w:t>
        </w:r>
      </w:ins>
    </w:p>
    <w:p w:rsidR="00FD3B01" w:rsidRDefault="00FD3B01" w:rsidP="00F03B2C">
      <w:pPr>
        <w:pStyle w:val="ListParagraph"/>
        <w:numPr>
          <w:ilvl w:val="1"/>
          <w:numId w:val="8"/>
        </w:numPr>
        <w:rPr>
          <w:ins w:id="272" w:author="Luong, Tam" w:date="2018-05-05T16:55:00Z"/>
          <w:rFonts w:cstheme="minorHAnsi"/>
        </w:rPr>
        <w:pPrChange w:id="273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74" w:author="Luong, Tam" w:date="2018-05-05T16:55:00Z">
        <w:r>
          <w:rPr>
            <w:rFonts w:cstheme="minorHAnsi"/>
          </w:rPr>
          <w:t>cd org/gheskio/queue</w:t>
        </w:r>
      </w:ins>
    </w:p>
    <w:p w:rsidR="00FD3B01" w:rsidRDefault="00FD3B01" w:rsidP="00F03B2C">
      <w:pPr>
        <w:pStyle w:val="ListParagraph"/>
        <w:numPr>
          <w:ilvl w:val="1"/>
          <w:numId w:val="8"/>
        </w:numPr>
        <w:rPr>
          <w:ins w:id="275" w:author="Luong, Tam" w:date="2018-05-05T16:55:00Z"/>
          <w:rFonts w:cstheme="minorHAnsi"/>
        </w:rPr>
        <w:pPrChange w:id="276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77" w:author="Luong, Tam" w:date="2018-05-05T16:55:00Z">
        <w:r>
          <w:rPr>
            <w:rFonts w:cstheme="minorHAnsi"/>
          </w:rPr>
          <w:t>vim PostTest.java</w:t>
        </w:r>
      </w:ins>
    </w:p>
    <w:p w:rsidR="00FD3B01" w:rsidRDefault="00FD3B01" w:rsidP="00F03B2C">
      <w:pPr>
        <w:pStyle w:val="ListParagraph"/>
        <w:numPr>
          <w:ilvl w:val="1"/>
          <w:numId w:val="8"/>
        </w:numPr>
        <w:rPr>
          <w:ins w:id="278" w:author="Luong, Tam" w:date="2018-05-05T16:59:00Z"/>
          <w:rFonts w:cstheme="minorHAnsi"/>
        </w:rPr>
        <w:pPrChange w:id="279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80" w:author="Luong, Tam" w:date="2018-05-05T16:57:00Z">
        <w:r>
          <w:rPr>
            <w:rFonts w:cstheme="minorHAnsi"/>
          </w:rPr>
          <w:t>:x to save and exit, :q! to NOT save and exit</w:t>
        </w:r>
      </w:ins>
    </w:p>
    <w:p w:rsidR="00665A1E" w:rsidRDefault="00665A1E" w:rsidP="00F03B2C">
      <w:pPr>
        <w:pStyle w:val="ListParagraph"/>
        <w:numPr>
          <w:ilvl w:val="1"/>
          <w:numId w:val="8"/>
        </w:numPr>
        <w:rPr>
          <w:ins w:id="281" w:author="Luong, Tam" w:date="2018-05-05T16:57:00Z"/>
          <w:rFonts w:cstheme="minorHAnsi"/>
        </w:rPr>
        <w:pPrChange w:id="282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83" w:author="Luong, Tam" w:date="2018-05-05T16:59:00Z">
        <w:r>
          <w:rPr>
            <w:rFonts w:cstheme="minorHAnsi"/>
          </w:rPr>
          <w:t>Javac -cp . SimpleAuth.java PostTest.java (=&gt; to recompile PostTest.java into a class)</w:t>
        </w:r>
      </w:ins>
    </w:p>
    <w:p w:rsidR="00BD1EF4" w:rsidRDefault="00D0072E" w:rsidP="00F03B2C">
      <w:pPr>
        <w:pStyle w:val="ListParagraph"/>
        <w:numPr>
          <w:ilvl w:val="1"/>
          <w:numId w:val="8"/>
        </w:numPr>
        <w:rPr>
          <w:ins w:id="284" w:author="Luong, Tam" w:date="2018-05-05T17:00:00Z"/>
          <w:rFonts w:cstheme="minorHAnsi"/>
        </w:rPr>
        <w:pPrChange w:id="285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86" w:author="Luong, Tam" w:date="2018-05-05T16:57:00Z">
        <w:r>
          <w:rPr>
            <w:rFonts w:cstheme="minorHAnsi"/>
          </w:rPr>
          <w:t>cd ../</w:t>
        </w:r>
      </w:ins>
      <w:ins w:id="287" w:author="Luong, Tam" w:date="2018-05-05T16:58:00Z">
        <w:r w:rsidR="00BD1EF4">
          <w:rPr>
            <w:rFonts w:cstheme="minorHAnsi"/>
          </w:rPr>
          <w:t>../..</w:t>
        </w:r>
      </w:ins>
    </w:p>
    <w:p w:rsidR="00D0072E" w:rsidRDefault="00BD1EF4" w:rsidP="00F03B2C">
      <w:pPr>
        <w:pStyle w:val="ListParagraph"/>
        <w:numPr>
          <w:ilvl w:val="1"/>
          <w:numId w:val="8"/>
        </w:numPr>
        <w:rPr>
          <w:ins w:id="288" w:author="Luong, Tam" w:date="2018-05-05T17:06:00Z"/>
          <w:rFonts w:cstheme="minorHAnsi"/>
        </w:rPr>
        <w:pPrChange w:id="289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90" w:author="Luong, Tam" w:date="2018-05-05T16:58:00Z">
        <w:r>
          <w:rPr>
            <w:rFonts w:cstheme="minorHAnsi"/>
          </w:rPr>
          <w:t>T</w:t>
        </w:r>
        <w:r w:rsidR="00D0072E">
          <w:rPr>
            <w:rFonts w:cstheme="minorHAnsi"/>
          </w:rPr>
          <w:t>est your changes</w:t>
        </w:r>
      </w:ins>
    </w:p>
    <w:p w:rsidR="0038439A" w:rsidRPr="00F03B2C" w:rsidRDefault="0038439A" w:rsidP="00F03B2C">
      <w:pPr>
        <w:pStyle w:val="ListParagraph"/>
        <w:numPr>
          <w:ilvl w:val="0"/>
          <w:numId w:val="8"/>
        </w:numPr>
        <w:rPr>
          <w:ins w:id="291" w:author="Luong, Tam" w:date="2018-05-05T17:07:00Z"/>
          <w:rFonts w:cstheme="minorHAnsi"/>
          <w:rPrChange w:id="292" w:author="Luong, Tam" w:date="2018-05-05T17:13:00Z">
            <w:rPr>
              <w:ins w:id="293" w:author="Luong, Tam" w:date="2018-05-05T17:07:00Z"/>
            </w:rPr>
          </w:rPrChange>
        </w:rPr>
        <w:pPrChange w:id="294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95" w:author="Luong, Tam" w:date="2018-05-05T17:06:00Z">
        <w:r w:rsidRPr="00F03B2C">
          <w:rPr>
            <w:rFonts w:cstheme="minorHAnsi"/>
            <w:rPrChange w:id="296" w:author="Luong, Tam" w:date="2018-05-05T17:13:00Z">
              <w:rPr/>
            </w:rPrChange>
          </w:rPr>
          <w:t>Test upload manually</w:t>
        </w:r>
      </w:ins>
      <w:ins w:id="297" w:author="Luong, Tam" w:date="2018-05-05T17:07:00Z">
        <w:r w:rsidRPr="00F03B2C">
          <w:rPr>
            <w:rFonts w:cstheme="minorHAnsi"/>
            <w:rPrChange w:id="298" w:author="Luong, Tam" w:date="2018-05-05T17:13:00Z">
              <w:rPr/>
            </w:rPrChange>
          </w:rPr>
          <w:t xml:space="preserve"> within the Tomcat server</w:t>
        </w:r>
      </w:ins>
      <w:ins w:id="299" w:author="Luong, Tam" w:date="2018-05-05T17:06:00Z">
        <w:r w:rsidRPr="00F03B2C">
          <w:rPr>
            <w:rFonts w:cstheme="minorHAnsi"/>
            <w:rPrChange w:id="300" w:author="Luong, Tam" w:date="2018-05-05T17:13:00Z">
              <w:rPr/>
            </w:rPrChange>
          </w:rPr>
          <w:t xml:space="preserve"> by passing data directly to UploadServlet</w:t>
        </w:r>
      </w:ins>
      <w:ins w:id="301" w:author="Luong, Tam" w:date="2018-05-05T17:07:00Z">
        <w:r w:rsidR="00BC5FC0" w:rsidRPr="00F03B2C">
          <w:rPr>
            <w:rFonts w:cstheme="minorHAnsi"/>
            <w:rPrChange w:id="302" w:author="Luong, Tam" w:date="2018-05-05T17:13:00Z">
              <w:rPr/>
            </w:rPrChange>
          </w:rPr>
          <w:t xml:space="preserve"> (o</w:t>
        </w:r>
      </w:ins>
      <w:ins w:id="303" w:author="Luong, Tam" w:date="2018-05-05T17:13:00Z">
        <w:r w:rsidR="00BC5FC0" w:rsidRPr="00F03B2C">
          <w:rPr>
            <w:rFonts w:cstheme="minorHAnsi"/>
            <w:rPrChange w:id="304" w:author="Luong, Tam" w:date="2018-05-05T17:13:00Z">
              <w:rPr/>
            </w:rPrChange>
          </w:rPr>
          <w:t>nly this works so far)</w:t>
        </w:r>
      </w:ins>
    </w:p>
    <w:p w:rsidR="0038439A" w:rsidRDefault="00546131" w:rsidP="00F03B2C">
      <w:pPr>
        <w:pStyle w:val="ListParagraph"/>
        <w:numPr>
          <w:ilvl w:val="1"/>
          <w:numId w:val="8"/>
        </w:numPr>
        <w:rPr>
          <w:rFonts w:cstheme="minorHAnsi"/>
        </w:rPr>
        <w:pPrChange w:id="305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06" w:author="Luong, Tam" w:date="2018-05-05T17:12:00Z">
        <w:r w:rsidRPr="00B8348A">
          <w:rPr>
            <w:rFonts w:cstheme="minorHAnsi"/>
          </w:rPr>
          <w:t>java -classpath ".:javax.servlet-api-3.0.1.jar:/usr/share/tomcat8/lib/jtds.1.3.1.jar:/usr/share/tomcat8/lib/mysql-connector-java-5.1.12.jar"  org.gheskio.queue.UploadServlet -j "jdbc:mysql://localhost:3306/gheskio" -u root -p gheskioag -t abc -f testfile.txt</w:t>
        </w:r>
      </w:ins>
    </w:p>
    <w:p w:rsidR="00C72999" w:rsidRPr="00546131" w:rsidRDefault="00C72999" w:rsidP="00C72999">
      <w:pPr>
        <w:pStyle w:val="ListParagraph"/>
        <w:numPr>
          <w:ilvl w:val="1"/>
          <w:numId w:val="8"/>
        </w:numPr>
        <w:rPr>
          <w:ins w:id="307" w:author="Luong, Tam" w:date="2018-05-05T17:04:00Z"/>
          <w:rFonts w:cstheme="minorHAnsi"/>
          <w:rPrChange w:id="308" w:author="Luong, Tam" w:date="2018-05-05T17:11:00Z">
            <w:rPr>
              <w:ins w:id="309" w:author="Luong, Tam" w:date="2018-05-05T17:04:00Z"/>
            </w:rPr>
          </w:rPrChange>
        </w:rPr>
      </w:pPr>
      <w:r>
        <w:rPr>
          <w:rFonts w:cstheme="minorHAnsi"/>
        </w:rPr>
        <w:t>You should see two more lines added to table ‘abc’ in database ‘gheskio’</w:t>
      </w:r>
    </w:p>
    <w:p w:rsidR="003A0DBD" w:rsidRPr="00F03B2C" w:rsidRDefault="003A0DBD" w:rsidP="00F03B2C">
      <w:pPr>
        <w:pStyle w:val="ListParagraph"/>
        <w:numPr>
          <w:ilvl w:val="0"/>
          <w:numId w:val="8"/>
        </w:numPr>
        <w:rPr>
          <w:ins w:id="310" w:author="Luong, Tam" w:date="2018-05-05T17:05:00Z"/>
          <w:rFonts w:cstheme="minorHAnsi"/>
          <w:rPrChange w:id="311" w:author="Luong, Tam" w:date="2018-05-05T17:13:00Z">
            <w:rPr>
              <w:ins w:id="312" w:author="Luong, Tam" w:date="2018-05-05T17:05:00Z"/>
            </w:rPr>
          </w:rPrChange>
        </w:rPr>
        <w:pPrChange w:id="313" w:author="Luong, Tam" w:date="2018-05-05T17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14" w:author="Luong, Tam" w:date="2018-05-05T17:04:00Z">
        <w:r w:rsidRPr="00F03B2C">
          <w:rPr>
            <w:rFonts w:cstheme="minorHAnsi"/>
            <w:rPrChange w:id="315" w:author="Luong, Tam" w:date="2018-05-05T17:13:00Z">
              <w:rPr/>
            </w:rPrChange>
          </w:rPr>
          <w:t>Edit and recompile UploadServet (from ../</w:t>
        </w:r>
      </w:ins>
      <w:ins w:id="316" w:author="Luong, Tam" w:date="2018-05-05T17:05:00Z">
        <w:r w:rsidRPr="00F03B2C">
          <w:rPr>
            <w:rFonts w:cstheme="minorHAnsi"/>
            <w:rPrChange w:id="317" w:author="Luong, Tam" w:date="2018-05-05T17:13:00Z">
              <w:rPr/>
            </w:rPrChange>
          </w:rPr>
          <w:t>classes folder)</w:t>
        </w:r>
      </w:ins>
    </w:p>
    <w:p w:rsidR="003A0DBD" w:rsidRDefault="003A0DBD" w:rsidP="00F03B2C">
      <w:pPr>
        <w:pStyle w:val="ListParagraph"/>
        <w:numPr>
          <w:ilvl w:val="1"/>
          <w:numId w:val="8"/>
        </w:numPr>
        <w:rPr>
          <w:ins w:id="318" w:author="Luong, Tam" w:date="2018-05-05T17:05:00Z"/>
          <w:rFonts w:cstheme="minorHAnsi"/>
        </w:rPr>
        <w:pPrChange w:id="319" w:author="Luong, Tam" w:date="2018-05-05T17:15:00Z">
          <w:pPr>
            <w:pStyle w:val="ListParagraph"/>
            <w:numPr>
              <w:numId w:val="3"/>
            </w:numPr>
            <w:ind w:hanging="360"/>
          </w:pPr>
        </w:pPrChange>
      </w:pPr>
      <w:ins w:id="320" w:author="Luong, Tam" w:date="2018-05-05T17:05:00Z">
        <w:r>
          <w:rPr>
            <w:rFonts w:cstheme="minorHAnsi"/>
          </w:rPr>
          <w:t>cd org/gheskio/queue</w:t>
        </w:r>
      </w:ins>
    </w:p>
    <w:p w:rsidR="003A0DBD" w:rsidRDefault="003A0DBD" w:rsidP="00F03B2C">
      <w:pPr>
        <w:pStyle w:val="ListParagraph"/>
        <w:numPr>
          <w:ilvl w:val="1"/>
          <w:numId w:val="8"/>
        </w:numPr>
        <w:rPr>
          <w:ins w:id="321" w:author="Luong, Tam" w:date="2018-05-05T17:05:00Z"/>
          <w:rFonts w:cstheme="minorHAnsi"/>
        </w:rPr>
        <w:pPrChange w:id="322" w:author="Luong, Tam" w:date="2018-05-05T17:15:00Z">
          <w:pPr>
            <w:pStyle w:val="ListParagraph"/>
            <w:numPr>
              <w:numId w:val="3"/>
            </w:numPr>
            <w:ind w:hanging="360"/>
          </w:pPr>
        </w:pPrChange>
      </w:pPr>
      <w:ins w:id="323" w:author="Luong, Tam" w:date="2018-05-05T17:05:00Z">
        <w:r>
          <w:rPr>
            <w:rFonts w:cstheme="minorHAnsi"/>
          </w:rPr>
          <w:t xml:space="preserve">vim </w:t>
        </w:r>
        <w:r>
          <w:rPr>
            <w:rFonts w:cstheme="minorHAnsi"/>
          </w:rPr>
          <w:t>UploadServer</w:t>
        </w:r>
        <w:r>
          <w:rPr>
            <w:rFonts w:cstheme="minorHAnsi"/>
          </w:rPr>
          <w:t>.java</w:t>
        </w:r>
      </w:ins>
    </w:p>
    <w:p w:rsidR="003A0DBD" w:rsidRDefault="003A0DBD" w:rsidP="00F03B2C">
      <w:pPr>
        <w:pStyle w:val="ListParagraph"/>
        <w:numPr>
          <w:ilvl w:val="1"/>
          <w:numId w:val="8"/>
        </w:numPr>
        <w:rPr>
          <w:ins w:id="324" w:author="Luong, Tam" w:date="2018-05-05T17:05:00Z"/>
          <w:rFonts w:cstheme="minorHAnsi"/>
        </w:rPr>
        <w:pPrChange w:id="325" w:author="Luong, Tam" w:date="2018-05-05T17:15:00Z">
          <w:pPr>
            <w:pStyle w:val="ListParagraph"/>
            <w:numPr>
              <w:numId w:val="3"/>
            </w:numPr>
            <w:ind w:hanging="360"/>
          </w:pPr>
        </w:pPrChange>
      </w:pPr>
      <w:ins w:id="326" w:author="Luong, Tam" w:date="2018-05-05T17:05:00Z">
        <w:r>
          <w:rPr>
            <w:rFonts w:cstheme="minorHAnsi"/>
          </w:rPr>
          <w:t>:x to save and exit, :q! to NOT save and exit</w:t>
        </w:r>
      </w:ins>
    </w:p>
    <w:p w:rsidR="003A0DBD" w:rsidRDefault="00DB6D05" w:rsidP="00F03B2C">
      <w:pPr>
        <w:pStyle w:val="ListParagraph"/>
        <w:numPr>
          <w:ilvl w:val="1"/>
          <w:numId w:val="8"/>
        </w:numPr>
        <w:rPr>
          <w:ins w:id="327" w:author="Luong, Tam" w:date="2018-05-05T17:05:00Z"/>
          <w:rFonts w:cstheme="minorHAnsi"/>
        </w:rPr>
        <w:pPrChange w:id="328" w:author="Luong, Tam" w:date="2018-05-05T17:15:00Z">
          <w:pPr>
            <w:pStyle w:val="ListParagraph"/>
            <w:numPr>
              <w:numId w:val="3"/>
            </w:numPr>
            <w:ind w:hanging="360"/>
          </w:pPr>
        </w:pPrChange>
      </w:pPr>
      <w:r>
        <w:rPr>
          <w:rFonts w:cstheme="minorHAnsi"/>
        </w:rPr>
        <w:t>j</w:t>
      </w:r>
      <w:ins w:id="329" w:author="Luong, Tam" w:date="2018-05-05T17:05:00Z">
        <w:r w:rsidR="003A0DBD">
          <w:rPr>
            <w:rFonts w:cstheme="minorHAnsi"/>
          </w:rPr>
          <w:t xml:space="preserve">avac </w:t>
        </w:r>
        <w:r w:rsidR="003A0DBD">
          <w:rPr>
            <w:rFonts w:cstheme="minorHAnsi"/>
          </w:rPr>
          <w:t xml:space="preserve">-cp </w:t>
        </w:r>
      </w:ins>
      <w:ins w:id="330" w:author="Luong, Tam" w:date="2018-05-05T17:12:00Z">
        <w:r w:rsidR="00785471" w:rsidRPr="00B8348A">
          <w:rPr>
            <w:rFonts w:cstheme="minorHAnsi"/>
          </w:rPr>
          <w:t>"</w:t>
        </w:r>
      </w:ins>
      <w:ins w:id="331" w:author="Luong, Tam" w:date="2018-05-05T17:05:00Z">
        <w:r w:rsidR="003A0DBD">
          <w:rPr>
            <w:rFonts w:cstheme="minorHAnsi"/>
          </w:rPr>
          <w:t>javax.servlet-api-3.0.1.jar</w:t>
        </w:r>
      </w:ins>
      <w:ins w:id="332" w:author="Luong, Tam" w:date="2018-05-05T17:12:00Z">
        <w:r w:rsidR="00785471" w:rsidRPr="00B8348A">
          <w:rPr>
            <w:rFonts w:cstheme="minorHAnsi"/>
          </w:rPr>
          <w:t xml:space="preserve">" </w:t>
        </w:r>
      </w:ins>
      <w:ins w:id="333" w:author="Luong, Tam" w:date="2018-05-05T17:05:00Z">
        <w:r w:rsidR="003A0DBD">
          <w:rPr>
            <w:rFonts w:cstheme="minorHAnsi"/>
          </w:rPr>
          <w:t xml:space="preserve"> SerialQRecord.</w:t>
        </w:r>
      </w:ins>
      <w:ins w:id="334" w:author="Luong, Tam" w:date="2018-05-05T17:06:00Z">
        <w:r w:rsidR="003A0DBD">
          <w:rPr>
            <w:rFonts w:cstheme="minorHAnsi"/>
          </w:rPr>
          <w:t>java UploadServlet.java</w:t>
        </w:r>
      </w:ins>
      <w:ins w:id="335" w:author="Luong, Tam" w:date="2018-05-05T17:05:00Z">
        <w:r w:rsidR="003A0DBD">
          <w:rPr>
            <w:rFonts w:cstheme="minorHAnsi"/>
          </w:rPr>
          <w:t xml:space="preserve"> </w:t>
        </w:r>
        <w:r w:rsidR="003A0DBD">
          <w:rPr>
            <w:rFonts w:cstheme="minorHAnsi"/>
          </w:rPr>
          <w:t xml:space="preserve">(=&gt; to recompile </w:t>
        </w:r>
      </w:ins>
      <w:ins w:id="336" w:author="Luong, Tam" w:date="2018-05-05T17:06:00Z">
        <w:r w:rsidR="003A0DBD">
          <w:rPr>
            <w:rFonts w:cstheme="minorHAnsi"/>
          </w:rPr>
          <w:t>UploadServlet</w:t>
        </w:r>
      </w:ins>
      <w:ins w:id="337" w:author="Luong, Tam" w:date="2018-05-05T17:05:00Z">
        <w:r w:rsidR="003A0DBD">
          <w:rPr>
            <w:rFonts w:cstheme="minorHAnsi"/>
          </w:rPr>
          <w:t>.java into a class)</w:t>
        </w:r>
      </w:ins>
    </w:p>
    <w:p w:rsidR="003A0DBD" w:rsidRDefault="003A0DBD" w:rsidP="00F03B2C">
      <w:pPr>
        <w:pStyle w:val="ListParagraph"/>
        <w:numPr>
          <w:ilvl w:val="1"/>
          <w:numId w:val="8"/>
        </w:numPr>
        <w:rPr>
          <w:ins w:id="338" w:author="Luong, Tam" w:date="2018-05-05T17:05:00Z"/>
          <w:rFonts w:cstheme="minorHAnsi"/>
        </w:rPr>
        <w:pPrChange w:id="339" w:author="Luong, Tam" w:date="2018-05-05T17:15:00Z">
          <w:pPr>
            <w:pStyle w:val="ListParagraph"/>
            <w:numPr>
              <w:numId w:val="3"/>
            </w:numPr>
            <w:ind w:hanging="360"/>
          </w:pPr>
        </w:pPrChange>
      </w:pPr>
      <w:ins w:id="340" w:author="Luong, Tam" w:date="2018-05-05T17:05:00Z">
        <w:r>
          <w:rPr>
            <w:rFonts w:cstheme="minorHAnsi"/>
          </w:rPr>
          <w:t>cd ../../..</w:t>
        </w:r>
      </w:ins>
    </w:p>
    <w:p w:rsidR="003A0DBD" w:rsidRPr="003A0DBD" w:rsidRDefault="003A0DBD" w:rsidP="00F03B2C">
      <w:pPr>
        <w:pStyle w:val="ListParagraph"/>
        <w:numPr>
          <w:ilvl w:val="1"/>
          <w:numId w:val="8"/>
        </w:numPr>
        <w:rPr>
          <w:ins w:id="341" w:author="Luong, Tam" w:date="2018-05-05T16:50:00Z"/>
          <w:rFonts w:cstheme="minorHAnsi"/>
          <w:rPrChange w:id="342" w:author="Luong, Tam" w:date="2018-05-05T17:05:00Z">
            <w:rPr>
              <w:ins w:id="343" w:author="Luong, Tam" w:date="2018-05-05T16:50:00Z"/>
            </w:rPr>
          </w:rPrChange>
        </w:rPr>
        <w:pPrChange w:id="344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45" w:author="Luong, Tam" w:date="2018-05-05T17:05:00Z">
        <w:r>
          <w:rPr>
            <w:rFonts w:cstheme="minorHAnsi"/>
          </w:rPr>
          <w:t>Test your changes</w:t>
        </w:r>
      </w:ins>
    </w:p>
    <w:p w:rsidR="004F03B9" w:rsidRPr="00B8423A" w:rsidRDefault="004F03B9" w:rsidP="004F03B9">
      <w:pPr>
        <w:rPr>
          <w:ins w:id="346" w:author="Luong, Tam" w:date="2018-05-05T16:50:00Z"/>
          <w:rFonts w:cstheme="minorHAnsi"/>
          <w:b/>
          <w:rPrChange w:id="347" w:author="Luong, Tam" w:date="2018-05-05T17:15:00Z">
            <w:rPr>
              <w:ins w:id="348" w:author="Luong, Tam" w:date="2018-05-05T16:50:00Z"/>
              <w:rFonts w:cstheme="minorHAnsi"/>
            </w:rPr>
          </w:rPrChange>
        </w:rPr>
        <w:pPrChange w:id="349" w:author="Luong, Tam" w:date="2018-05-05T16:5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50" w:author="Luong, Tam" w:date="2018-05-05T16:50:00Z">
        <w:r w:rsidRPr="00B8423A">
          <w:rPr>
            <w:rFonts w:cstheme="minorHAnsi"/>
            <w:b/>
            <w:rPrChange w:id="351" w:author="Luong, Tam" w:date="2018-05-05T17:15:00Z">
              <w:rPr>
                <w:rFonts w:cstheme="minorHAnsi"/>
              </w:rPr>
            </w:rPrChange>
          </w:rPr>
          <w:t>Handle mySql database:</w:t>
        </w:r>
      </w:ins>
    </w:p>
    <w:p w:rsidR="004F03B9" w:rsidRDefault="004F03B9" w:rsidP="00EF2826">
      <w:pPr>
        <w:pStyle w:val="ListParagraph"/>
        <w:numPr>
          <w:ilvl w:val="0"/>
          <w:numId w:val="9"/>
        </w:numPr>
        <w:rPr>
          <w:ins w:id="352" w:author="Luong, Tam" w:date="2018-05-05T16:51:00Z"/>
          <w:rFonts w:cstheme="minorHAnsi"/>
        </w:rPr>
        <w:pPrChange w:id="353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54" w:author="Luong, Tam" w:date="2018-05-05T16:51:00Z">
        <w:r>
          <w:rPr>
            <w:rFonts w:cstheme="minorHAnsi"/>
          </w:rPr>
          <w:t>Open a new AWS EC2 command prompt</w:t>
        </w:r>
      </w:ins>
    </w:p>
    <w:p w:rsidR="00EF2826" w:rsidRDefault="004F03B9" w:rsidP="00EF2826">
      <w:pPr>
        <w:pStyle w:val="ListParagraph"/>
        <w:numPr>
          <w:ilvl w:val="0"/>
          <w:numId w:val="9"/>
        </w:numPr>
        <w:rPr>
          <w:ins w:id="355" w:author="Luong, Tam" w:date="2018-05-05T17:15:00Z"/>
          <w:rFonts w:cstheme="minorHAnsi"/>
        </w:rPr>
        <w:pPrChange w:id="356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57" w:author="Luong, Tam" w:date="2018-05-05T16:51:00Z">
        <w:r>
          <w:rPr>
            <w:rFonts w:cstheme="minorHAnsi"/>
          </w:rPr>
          <w:t xml:space="preserve">Log into mySql database: </w:t>
        </w:r>
      </w:ins>
    </w:p>
    <w:p w:rsidR="004F03B9" w:rsidRDefault="004F03B9" w:rsidP="00EF2826">
      <w:pPr>
        <w:pStyle w:val="ListParagraph"/>
        <w:numPr>
          <w:ilvl w:val="1"/>
          <w:numId w:val="9"/>
        </w:numPr>
        <w:rPr>
          <w:ins w:id="358" w:author="Luong, Tam" w:date="2018-05-05T16:52:00Z"/>
          <w:rFonts w:cstheme="minorHAnsi"/>
        </w:rPr>
        <w:pPrChange w:id="359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60" w:author="Luong, Tam" w:date="2018-05-05T16:52:00Z">
        <w:r w:rsidRPr="004F03B9">
          <w:rPr>
            <w:rFonts w:cstheme="minorHAnsi"/>
          </w:rPr>
          <w:t>mysql -u root -pgheskioag</w:t>
        </w:r>
      </w:ins>
    </w:p>
    <w:p w:rsidR="00EF2826" w:rsidRDefault="004F03B9" w:rsidP="00EF2826">
      <w:pPr>
        <w:pStyle w:val="ListParagraph"/>
        <w:numPr>
          <w:ilvl w:val="0"/>
          <w:numId w:val="9"/>
        </w:numPr>
        <w:rPr>
          <w:ins w:id="361" w:author="Luong, Tam" w:date="2018-05-05T17:15:00Z"/>
          <w:rFonts w:cstheme="minorHAnsi"/>
        </w:rPr>
        <w:pPrChange w:id="362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63" w:author="Luong, Tam" w:date="2018-05-05T16:52:00Z">
        <w:r>
          <w:rPr>
            <w:rFonts w:cstheme="minorHAnsi"/>
          </w:rPr>
          <w:t xml:space="preserve">Change to ‘gheskio’ database: </w:t>
        </w:r>
      </w:ins>
    </w:p>
    <w:p w:rsidR="004F03B9" w:rsidRDefault="004F03B9" w:rsidP="00EF2826">
      <w:pPr>
        <w:pStyle w:val="ListParagraph"/>
        <w:numPr>
          <w:ilvl w:val="1"/>
          <w:numId w:val="9"/>
        </w:numPr>
        <w:rPr>
          <w:ins w:id="364" w:author="Luong, Tam" w:date="2018-05-05T16:52:00Z"/>
          <w:rFonts w:cstheme="minorHAnsi"/>
        </w:rPr>
        <w:pPrChange w:id="365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66" w:author="Luong, Tam" w:date="2018-05-05T16:52:00Z">
        <w:r>
          <w:rPr>
            <w:rFonts w:cstheme="minorHAnsi"/>
          </w:rPr>
          <w:t>use gheskio;</w:t>
        </w:r>
      </w:ins>
    </w:p>
    <w:p w:rsidR="00EF2826" w:rsidRDefault="00110628" w:rsidP="00EF2826">
      <w:pPr>
        <w:pStyle w:val="ListParagraph"/>
        <w:numPr>
          <w:ilvl w:val="0"/>
          <w:numId w:val="9"/>
        </w:numPr>
        <w:rPr>
          <w:ins w:id="367" w:author="Luong, Tam" w:date="2018-05-05T17:15:00Z"/>
          <w:rFonts w:cstheme="minorHAnsi"/>
        </w:rPr>
        <w:pPrChange w:id="368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69" w:author="Luong, Tam" w:date="2018-05-05T16:52:00Z">
        <w:r>
          <w:rPr>
            <w:rFonts w:cstheme="minorHAnsi"/>
          </w:rPr>
          <w:t xml:space="preserve">Check content of </w:t>
        </w:r>
      </w:ins>
      <w:ins w:id="370" w:author="Luong, Tam" w:date="2018-05-05T16:53:00Z">
        <w:r>
          <w:rPr>
            <w:rFonts w:cstheme="minorHAnsi"/>
          </w:rPr>
          <w:t xml:space="preserve">‘abc’ table: </w:t>
        </w:r>
      </w:ins>
    </w:p>
    <w:p w:rsidR="004F03B9" w:rsidRPr="004F03B9" w:rsidRDefault="00110628" w:rsidP="00EF2826">
      <w:pPr>
        <w:pStyle w:val="ListParagraph"/>
        <w:numPr>
          <w:ilvl w:val="1"/>
          <w:numId w:val="9"/>
        </w:numPr>
        <w:rPr>
          <w:ins w:id="371" w:author="Luong, Tam" w:date="2018-03-11T00:28:00Z"/>
          <w:rFonts w:cstheme="minorHAnsi"/>
          <w:rPrChange w:id="372" w:author="Luong, Tam" w:date="2018-05-05T16:51:00Z">
            <w:rPr>
              <w:ins w:id="373" w:author="Luong, Tam" w:date="2018-03-11T00:28:00Z"/>
            </w:rPr>
          </w:rPrChange>
        </w:rPr>
        <w:pPrChange w:id="374" w:author="Luong, Tam" w:date="2018-05-05T17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75" w:author="Luong, Tam" w:date="2018-05-05T16:53:00Z">
        <w:r>
          <w:rPr>
            <w:rFonts w:cstheme="minorHAnsi"/>
          </w:rPr>
          <w:t>select * from abc;</w:t>
        </w:r>
      </w:ins>
    </w:p>
    <w:p w:rsidR="00EE25DC" w:rsidDel="005F2338" w:rsidRDefault="00EE25DC" w:rsidP="00EE25DC">
      <w:pPr>
        <w:pStyle w:val="ListParagraph"/>
        <w:numPr>
          <w:ilvl w:val="1"/>
          <w:numId w:val="1"/>
        </w:numPr>
        <w:rPr>
          <w:del w:id="376" w:author="Luong, Tam" w:date="2018-03-24T16:51:00Z"/>
          <w:rFonts w:cstheme="minorHAnsi"/>
        </w:rPr>
      </w:pPr>
      <w:del w:id="377" w:author="Luong, Tam" w:date="2018-03-24T16:51:00Z">
        <w:r w:rsidDel="005F2338">
          <w:rPr>
            <w:rFonts w:cstheme="minorHAnsi"/>
          </w:rPr>
          <w:lastRenderedPageBreak/>
          <w:delText>Install app libraries (in Android project folder)</w:delText>
        </w:r>
      </w:del>
    </w:p>
    <w:p w:rsidR="00683B41" w:rsidRPr="00683B41" w:rsidDel="005F2338" w:rsidRDefault="0022053C" w:rsidP="00683B41">
      <w:pPr>
        <w:pStyle w:val="ListParagraph"/>
        <w:numPr>
          <w:ilvl w:val="2"/>
          <w:numId w:val="1"/>
        </w:numPr>
        <w:rPr>
          <w:del w:id="378" w:author="Luong, Tam" w:date="2018-03-24T16:51:00Z"/>
          <w:rFonts w:cstheme="minorHAnsi"/>
          <w:highlight w:val="yellow"/>
        </w:rPr>
      </w:pPr>
      <w:del w:id="379" w:author="Luong, Tam" w:date="2018-03-24T16:51:00Z">
        <w:r w:rsidRPr="0022053C" w:rsidDel="005F2338">
          <w:rPr>
            <w:rFonts w:cstheme="minorHAnsi"/>
            <w:highlight w:val="yellow"/>
          </w:rPr>
          <w:delText>[[TBD]]</w:delText>
        </w:r>
        <w:r w:rsidR="00683B41" w:rsidDel="005F2338">
          <w:rPr>
            <w:rFonts w:cstheme="minorHAnsi"/>
            <w:highlight w:val="yellow"/>
          </w:rPr>
          <w:delText xml:space="preserve"> - to webapps/lib in tomcat directory???</w:delText>
        </w:r>
      </w:del>
    </w:p>
    <w:p w:rsidR="00683B41" w:rsidRPr="00683B41" w:rsidDel="005F2338" w:rsidRDefault="000B6B6A" w:rsidP="00683B41">
      <w:pPr>
        <w:pStyle w:val="ListParagraph"/>
        <w:numPr>
          <w:ilvl w:val="2"/>
          <w:numId w:val="1"/>
        </w:numPr>
        <w:rPr>
          <w:del w:id="380" w:author="Luong, Tam" w:date="2018-03-24T16:51:00Z"/>
          <w:rFonts w:cstheme="minorHAnsi"/>
          <w:highlight w:val="yellow"/>
        </w:rPr>
      </w:pPr>
      <w:del w:id="381" w:author="Luong, Tam" w:date="2018-03-24T16:51:00Z">
        <w:r w:rsidRPr="00683B41" w:rsidDel="005F2338">
          <w:delText>Transferring Files to Your Linux Instance Using the PuTTY Secure Copy Client</w:delText>
        </w:r>
      </w:del>
    </w:p>
    <w:p w:rsidR="00DB471E" w:rsidRPr="00E515F7" w:rsidRDefault="00D165F2">
      <w:pPr>
        <w:rPr>
          <w:rFonts w:cstheme="minorHAnsi"/>
          <w:highlight w:val="yellow"/>
          <w:rPrChange w:id="382" w:author="Luong, Tam" w:date="2018-03-24T15:26:00Z">
            <w:rPr>
              <w:highlight w:val="yellow"/>
            </w:rPr>
          </w:rPrChange>
        </w:rPr>
        <w:pPrChange w:id="383" w:author="Luong, Tam" w:date="2018-03-24T15:26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del w:id="384" w:author="Luong, Tam" w:date="2018-03-24T16:51:00Z">
        <w:r w:rsidDel="005F2338">
          <w:fldChar w:fldCharType="begin"/>
        </w:r>
        <w:r w:rsidDel="005F2338">
          <w:delInstrText xml:space="preserve"> HYPERLINK "https://docs.aws.amazon.com/AWSEC2/latest/UserGuide/putty.html" </w:delInstrText>
        </w:r>
        <w:r w:rsidDel="005F2338">
          <w:fldChar w:fldCharType="separate"/>
        </w:r>
        <w:r w:rsidR="000B6B6A" w:rsidRPr="000B6B6A" w:rsidDel="005F2338">
          <w:rPr>
            <w:rStyle w:val="Hyperlink"/>
          </w:rPr>
          <w:delText>https://docs.aws.amazon.com/AWSEC2/latest/UserGuide/putty.html</w:delText>
        </w:r>
        <w:r w:rsidDel="005F2338">
          <w:rPr>
            <w:rStyle w:val="Hyperlink"/>
          </w:rPr>
          <w:fldChar w:fldCharType="end"/>
        </w:r>
      </w:del>
    </w:p>
    <w:sectPr w:rsidR="00DB471E" w:rsidRPr="00E5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015"/>
    <w:multiLevelType w:val="hybridMultilevel"/>
    <w:tmpl w:val="E8B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0267"/>
    <w:multiLevelType w:val="hybridMultilevel"/>
    <w:tmpl w:val="B38A67A0"/>
    <w:lvl w:ilvl="0" w:tplc="CB1C7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D71D6"/>
    <w:multiLevelType w:val="hybridMultilevel"/>
    <w:tmpl w:val="FE96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02A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D3C2A"/>
    <w:multiLevelType w:val="hybridMultilevel"/>
    <w:tmpl w:val="9654B8E8"/>
    <w:lvl w:ilvl="0" w:tplc="FA202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3708F"/>
    <w:multiLevelType w:val="hybridMultilevel"/>
    <w:tmpl w:val="9D1C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02A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12722"/>
    <w:multiLevelType w:val="hybridMultilevel"/>
    <w:tmpl w:val="E49496E2"/>
    <w:lvl w:ilvl="0" w:tplc="5928AC76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837A2"/>
    <w:multiLevelType w:val="hybridMultilevel"/>
    <w:tmpl w:val="AF0C06F8"/>
    <w:lvl w:ilvl="0" w:tplc="FA202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42CF6"/>
    <w:multiLevelType w:val="hybridMultilevel"/>
    <w:tmpl w:val="4D18F8A4"/>
    <w:lvl w:ilvl="0" w:tplc="FA202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241F9"/>
    <w:multiLevelType w:val="hybridMultilevel"/>
    <w:tmpl w:val="3E467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pittle, Tim">
    <w15:presenceInfo w15:providerId="AD" w15:userId="S-1-5-21-1600150946-976098915-2076119496-19836"/>
  </w15:person>
  <w15:person w15:author="Luong, Tam">
    <w15:presenceInfo w15:providerId="AD" w15:userId="S-1-5-21-1600150946-976098915-2076119496-361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08"/>
    <w:rsid w:val="00014E81"/>
    <w:rsid w:val="00041AD5"/>
    <w:rsid w:val="000519C9"/>
    <w:rsid w:val="00053E24"/>
    <w:rsid w:val="00080C21"/>
    <w:rsid w:val="000B341D"/>
    <w:rsid w:val="000B6B6A"/>
    <w:rsid w:val="000D0108"/>
    <w:rsid w:val="00103953"/>
    <w:rsid w:val="00110628"/>
    <w:rsid w:val="001453D9"/>
    <w:rsid w:val="0016465A"/>
    <w:rsid w:val="00193B9B"/>
    <w:rsid w:val="00214D92"/>
    <w:rsid w:val="0022053C"/>
    <w:rsid w:val="00246DB9"/>
    <w:rsid w:val="002963CC"/>
    <w:rsid w:val="00304D14"/>
    <w:rsid w:val="0034291C"/>
    <w:rsid w:val="00372126"/>
    <w:rsid w:val="0038439A"/>
    <w:rsid w:val="003901DA"/>
    <w:rsid w:val="003A0DBD"/>
    <w:rsid w:val="003A2886"/>
    <w:rsid w:val="003E42CD"/>
    <w:rsid w:val="00425E4D"/>
    <w:rsid w:val="004264C1"/>
    <w:rsid w:val="004A18B3"/>
    <w:rsid w:val="004A2030"/>
    <w:rsid w:val="004E3ECB"/>
    <w:rsid w:val="004F03B9"/>
    <w:rsid w:val="00546131"/>
    <w:rsid w:val="00552837"/>
    <w:rsid w:val="005A170A"/>
    <w:rsid w:val="005F2338"/>
    <w:rsid w:val="0062296D"/>
    <w:rsid w:val="006604C6"/>
    <w:rsid w:val="00665A1E"/>
    <w:rsid w:val="00683B41"/>
    <w:rsid w:val="00775BDD"/>
    <w:rsid w:val="007829F4"/>
    <w:rsid w:val="00785471"/>
    <w:rsid w:val="007A3C75"/>
    <w:rsid w:val="007F0D5A"/>
    <w:rsid w:val="0087238A"/>
    <w:rsid w:val="008F537A"/>
    <w:rsid w:val="00915375"/>
    <w:rsid w:val="00915A74"/>
    <w:rsid w:val="00951ED8"/>
    <w:rsid w:val="00956B57"/>
    <w:rsid w:val="0096027C"/>
    <w:rsid w:val="009669E4"/>
    <w:rsid w:val="009760CF"/>
    <w:rsid w:val="009D292F"/>
    <w:rsid w:val="009E45CE"/>
    <w:rsid w:val="009F5DD8"/>
    <w:rsid w:val="00A128DD"/>
    <w:rsid w:val="00A858D3"/>
    <w:rsid w:val="00AF4BF3"/>
    <w:rsid w:val="00B0168E"/>
    <w:rsid w:val="00B31023"/>
    <w:rsid w:val="00B577C4"/>
    <w:rsid w:val="00B63EC7"/>
    <w:rsid w:val="00B80D96"/>
    <w:rsid w:val="00B8348A"/>
    <w:rsid w:val="00B8423A"/>
    <w:rsid w:val="00BC5FC0"/>
    <w:rsid w:val="00BD1EF4"/>
    <w:rsid w:val="00BD590A"/>
    <w:rsid w:val="00BF4063"/>
    <w:rsid w:val="00C04241"/>
    <w:rsid w:val="00C377FF"/>
    <w:rsid w:val="00C66374"/>
    <w:rsid w:val="00C72999"/>
    <w:rsid w:val="00D0072E"/>
    <w:rsid w:val="00D05316"/>
    <w:rsid w:val="00D165F2"/>
    <w:rsid w:val="00D2790B"/>
    <w:rsid w:val="00D34998"/>
    <w:rsid w:val="00D9046E"/>
    <w:rsid w:val="00DB471E"/>
    <w:rsid w:val="00DB6D05"/>
    <w:rsid w:val="00DC52A9"/>
    <w:rsid w:val="00DE5375"/>
    <w:rsid w:val="00E13A21"/>
    <w:rsid w:val="00E16505"/>
    <w:rsid w:val="00E515F7"/>
    <w:rsid w:val="00E90123"/>
    <w:rsid w:val="00E96C86"/>
    <w:rsid w:val="00EE25DC"/>
    <w:rsid w:val="00EF033D"/>
    <w:rsid w:val="00EF2826"/>
    <w:rsid w:val="00F0070A"/>
    <w:rsid w:val="00F03B2C"/>
    <w:rsid w:val="00FD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1914"/>
  <w15:chartTrackingRefBased/>
  <w15:docId w15:val="{449C1B78-6B7F-47F9-9402-D76FE8AE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5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42C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2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tu.edu.sg/home/ehchua/programming/howto/Tomcat_HowTo.html" TargetMode="External"/><Relationship Id="rId5" Type="http://schemas.openxmlformats.org/officeDocument/2006/relationships/hyperlink" Target="http://nahan.github.io/2016/03/15/setup-tomcat-mysql-a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6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Analysis Group</Company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Spittle, Tim</dc:creator>
  <cp:keywords/>
  <dc:description/>
  <cp:lastModifiedBy>Luong, Tam</cp:lastModifiedBy>
  <cp:revision>119</cp:revision>
  <dcterms:created xsi:type="dcterms:W3CDTF">2018-02-14T14:01:00Z</dcterms:created>
  <dcterms:modified xsi:type="dcterms:W3CDTF">2018-05-05T21:38:00Z</dcterms:modified>
</cp:coreProperties>
</file>