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90A" w:rsidRDefault="00BD590A" w:rsidP="00C04241">
      <w:pPr>
        <w:rPr>
          <w:ins w:id="0" w:author="Luong, Tam" w:date="2018-05-05T16:50:00Z"/>
          <w:rFonts w:cstheme="minorHAnsi"/>
        </w:rPr>
        <w:pPrChange w:id="1" w:author="Luong, Tam" w:date="2018-05-05T16:3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" w:author="Luong, Tam" w:date="2018-05-05T16:36:00Z">
        <w:r>
          <w:rPr>
            <w:rFonts w:cstheme="minorHAnsi"/>
          </w:rPr>
          <w:t>Updates 5/5/2018</w:t>
        </w:r>
      </w:ins>
    </w:p>
    <w:p w:rsidR="004F03B9" w:rsidRPr="00F03B2C" w:rsidRDefault="00786DFE" w:rsidP="00C04241">
      <w:pPr>
        <w:rPr>
          <w:ins w:id="3" w:author="Luong, Tam" w:date="2018-05-05T16:41:00Z"/>
          <w:rFonts w:cstheme="minorHAnsi"/>
          <w:b/>
          <w:rPrChange w:id="4" w:author="Luong, Tam" w:date="2018-05-05T17:14:00Z">
            <w:rPr>
              <w:ins w:id="5" w:author="Luong, Tam" w:date="2018-05-05T16:41:00Z"/>
              <w:rFonts w:cstheme="minorHAnsi"/>
            </w:rPr>
          </w:rPrChange>
        </w:rPr>
        <w:pPrChange w:id="6" w:author="Luong, Tam" w:date="2018-05-05T16:3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rPr>
          <w:rFonts w:cstheme="minorHAnsi"/>
          <w:b/>
        </w:rPr>
        <w:t>Commands to h</w:t>
      </w:r>
      <w:ins w:id="7" w:author="Luong, Tam" w:date="2018-05-05T16:50:00Z">
        <w:r w:rsidR="004F03B9" w:rsidRPr="00F03B2C">
          <w:rPr>
            <w:rFonts w:cstheme="minorHAnsi"/>
            <w:b/>
            <w:rPrChange w:id="8" w:author="Luong, Tam" w:date="2018-05-05T17:14:00Z">
              <w:rPr>
                <w:rFonts w:cstheme="minorHAnsi"/>
              </w:rPr>
            </w:rPrChange>
          </w:rPr>
          <w:t>andle server codes:</w:t>
        </w:r>
      </w:ins>
    </w:p>
    <w:p w:rsidR="00F03B2C" w:rsidRDefault="00EF033D" w:rsidP="00F03B2C">
      <w:pPr>
        <w:pStyle w:val="ListParagraph"/>
        <w:numPr>
          <w:ilvl w:val="0"/>
          <w:numId w:val="8"/>
        </w:numPr>
        <w:rPr>
          <w:ins w:id="9" w:author="Luong, Tam" w:date="2018-05-05T17:15:00Z"/>
          <w:rFonts w:cstheme="minorHAnsi"/>
        </w:rPr>
        <w:pPrChange w:id="10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1" w:author="Luong, Tam" w:date="2018-05-05T16:41:00Z">
        <w:r w:rsidRPr="00F03B2C">
          <w:rPr>
            <w:rFonts w:cstheme="minorHAnsi"/>
            <w:rPrChange w:id="12" w:author="Luong, Tam" w:date="2018-05-05T17:13:00Z">
              <w:rPr/>
            </w:rPrChange>
          </w:rPr>
          <w:t xml:space="preserve">Give yourself editing privilege: </w:t>
        </w:r>
      </w:ins>
    </w:p>
    <w:p w:rsidR="00EF033D" w:rsidRPr="00F03B2C" w:rsidRDefault="00951ED8" w:rsidP="00F03B2C">
      <w:pPr>
        <w:pStyle w:val="ListParagraph"/>
        <w:numPr>
          <w:ilvl w:val="1"/>
          <w:numId w:val="8"/>
        </w:numPr>
        <w:rPr>
          <w:ins w:id="13" w:author="Luong, Tam" w:date="2018-05-05T16:43:00Z"/>
          <w:rFonts w:cstheme="minorHAnsi"/>
          <w:rPrChange w:id="14" w:author="Luong, Tam" w:date="2018-05-05T17:13:00Z">
            <w:rPr>
              <w:ins w:id="15" w:author="Luong, Tam" w:date="2018-05-05T16:43:00Z"/>
            </w:rPr>
          </w:rPrChange>
        </w:rPr>
        <w:pPrChange w:id="16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7" w:author="Luong, Tam" w:date="2018-05-05T16:43:00Z">
        <w:r w:rsidRPr="00F03B2C">
          <w:rPr>
            <w:rFonts w:cstheme="minorHAnsi"/>
            <w:rPrChange w:id="18" w:author="Luong, Tam" w:date="2018-05-05T17:13:00Z">
              <w:rPr/>
            </w:rPrChange>
          </w:rPr>
          <w:t>sudo -i</w:t>
        </w:r>
      </w:ins>
    </w:p>
    <w:p w:rsidR="00F03B2C" w:rsidRDefault="00951ED8" w:rsidP="00F03B2C">
      <w:pPr>
        <w:pStyle w:val="ListParagraph"/>
        <w:numPr>
          <w:ilvl w:val="0"/>
          <w:numId w:val="8"/>
        </w:numPr>
        <w:rPr>
          <w:ins w:id="19" w:author="Luong, Tam" w:date="2018-05-05T17:15:00Z"/>
          <w:rFonts w:cstheme="minorHAnsi"/>
        </w:rPr>
        <w:pPrChange w:id="20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1" w:author="Luong, Tam" w:date="2018-05-05T16:43:00Z">
        <w:r w:rsidRPr="00F03B2C">
          <w:rPr>
            <w:rFonts w:cstheme="minorHAnsi"/>
            <w:rPrChange w:id="22" w:author="Luong, Tam" w:date="2018-05-05T17:13:00Z">
              <w:rPr/>
            </w:rPrChange>
          </w:rPr>
          <w:t>Change director</w:t>
        </w:r>
      </w:ins>
      <w:ins w:id="23" w:author="Luong, Tam" w:date="2018-05-05T16:47:00Z">
        <w:r w:rsidRPr="00F03B2C">
          <w:rPr>
            <w:rFonts w:cstheme="minorHAnsi"/>
            <w:rPrChange w:id="24" w:author="Luong, Tam" w:date="2018-05-05T17:13:00Z">
              <w:rPr/>
            </w:rPrChange>
          </w:rPr>
          <w:t>y to Gheskio app:</w:t>
        </w:r>
      </w:ins>
      <w:ins w:id="25" w:author="Luong, Tam" w:date="2018-05-05T16:49:00Z">
        <w:r w:rsidRPr="00F03B2C">
          <w:rPr>
            <w:rFonts w:cstheme="minorHAnsi"/>
            <w:rPrChange w:id="26" w:author="Luong, Tam" w:date="2018-05-05T17:13:00Z">
              <w:rPr/>
            </w:rPrChange>
          </w:rPr>
          <w:t xml:space="preserve"> </w:t>
        </w:r>
      </w:ins>
    </w:p>
    <w:p w:rsidR="00951ED8" w:rsidRPr="00F03B2C" w:rsidRDefault="00951ED8" w:rsidP="00F03B2C">
      <w:pPr>
        <w:pStyle w:val="ListParagraph"/>
        <w:numPr>
          <w:ilvl w:val="1"/>
          <w:numId w:val="8"/>
        </w:numPr>
        <w:rPr>
          <w:ins w:id="27" w:author="Luong, Tam" w:date="2018-05-05T16:43:00Z"/>
          <w:rFonts w:cstheme="minorHAnsi"/>
          <w:rPrChange w:id="28" w:author="Luong, Tam" w:date="2018-05-05T17:13:00Z">
            <w:rPr>
              <w:ins w:id="29" w:author="Luong, Tam" w:date="2018-05-05T16:43:00Z"/>
            </w:rPr>
          </w:rPrChange>
        </w:rPr>
        <w:pPrChange w:id="30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1" w:author="Luong, Tam" w:date="2018-05-05T16:49:00Z">
        <w:r w:rsidRPr="00F03B2C">
          <w:rPr>
            <w:rFonts w:cstheme="minorHAnsi"/>
            <w:rPrChange w:id="32" w:author="Luong, Tam" w:date="2018-05-05T17:13:00Z">
              <w:rPr/>
            </w:rPrChange>
          </w:rPr>
          <w:t>cd /usr/share/tomcat8/webapps/gheskio/WEB-INF/classes</w:t>
        </w:r>
      </w:ins>
    </w:p>
    <w:p w:rsidR="00951ED8" w:rsidRPr="00F03B2C" w:rsidRDefault="00951ED8" w:rsidP="00F03B2C">
      <w:pPr>
        <w:pStyle w:val="ListParagraph"/>
        <w:numPr>
          <w:ilvl w:val="0"/>
          <w:numId w:val="8"/>
        </w:numPr>
        <w:rPr>
          <w:ins w:id="33" w:author="Luong, Tam" w:date="2018-05-05T16:49:00Z"/>
          <w:rFonts w:cstheme="minorHAnsi"/>
          <w:rPrChange w:id="34" w:author="Luong, Tam" w:date="2018-05-05T17:13:00Z">
            <w:rPr>
              <w:ins w:id="35" w:author="Luong, Tam" w:date="2018-05-05T16:49:00Z"/>
            </w:rPr>
          </w:rPrChange>
        </w:rPr>
        <w:pPrChange w:id="36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7" w:author="Luong, Tam" w:date="2018-05-05T16:43:00Z">
        <w:r w:rsidRPr="00F03B2C">
          <w:rPr>
            <w:rFonts w:cstheme="minorHAnsi"/>
            <w:rPrChange w:id="38" w:author="Luong, Tam" w:date="2018-05-05T17:13:00Z">
              <w:rPr/>
            </w:rPrChange>
          </w:rPr>
          <w:t xml:space="preserve">Test </w:t>
        </w:r>
      </w:ins>
      <w:ins w:id="39" w:author="Luong, Tam" w:date="2018-05-05T17:00:00Z">
        <w:r w:rsidR="00B0168E" w:rsidRPr="00F03B2C">
          <w:rPr>
            <w:rFonts w:cstheme="minorHAnsi"/>
            <w:rPrChange w:id="40" w:author="Luong, Tam" w:date="2018-05-05T17:13:00Z">
              <w:rPr/>
            </w:rPrChange>
          </w:rPr>
          <w:t xml:space="preserve">upload using </w:t>
        </w:r>
      </w:ins>
      <w:ins w:id="41" w:author="Luong, Tam" w:date="2018-05-05T16:43:00Z">
        <w:r w:rsidRPr="00F03B2C">
          <w:rPr>
            <w:rFonts w:cstheme="minorHAnsi"/>
            <w:rPrChange w:id="42" w:author="Luong, Tam" w:date="2018-05-05T17:13:00Z">
              <w:rPr/>
            </w:rPrChange>
          </w:rPr>
          <w:t>PostTest (already compiled)</w:t>
        </w:r>
      </w:ins>
      <w:ins w:id="43" w:author="Luong, Tam" w:date="2018-05-05T16:49:00Z">
        <w:r w:rsidR="004F03B9" w:rsidRPr="00F03B2C">
          <w:rPr>
            <w:rFonts w:cstheme="minorHAnsi"/>
            <w:rPrChange w:id="44" w:author="Luong, Tam" w:date="2018-05-05T17:13:00Z">
              <w:rPr/>
            </w:rPrChange>
          </w:rPr>
          <w:t>:</w:t>
        </w:r>
      </w:ins>
    </w:p>
    <w:p w:rsidR="004F03B9" w:rsidRDefault="004F03B9" w:rsidP="00F03B2C">
      <w:pPr>
        <w:pStyle w:val="ListParagraph"/>
        <w:numPr>
          <w:ilvl w:val="1"/>
          <w:numId w:val="8"/>
        </w:numPr>
        <w:rPr>
          <w:ins w:id="45" w:author="Luong, Tam" w:date="2018-05-05T17:00:00Z"/>
          <w:rFonts w:cstheme="minorHAnsi"/>
        </w:rPr>
        <w:pPrChange w:id="46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47" w:author="Luong, Tam" w:date="2018-05-05T16:50:00Z">
        <w:r w:rsidRPr="004F03B9">
          <w:rPr>
            <w:rFonts w:cstheme="minorHAnsi"/>
          </w:rPr>
          <w:t xml:space="preserve">java -cp . org.gheskio.queue.PostTest testfile.txt </w:t>
        </w:r>
        <w:r>
          <w:rPr>
            <w:rFonts w:cstheme="minorHAnsi"/>
          </w:rPr>
          <w:fldChar w:fldCharType="begin"/>
        </w:r>
        <w:r>
          <w:rPr>
            <w:rFonts w:cstheme="minorHAnsi"/>
          </w:rPr>
          <w:instrText xml:space="preserve"> HYPERLINK "</w:instrText>
        </w:r>
        <w:r w:rsidRPr="004F03B9">
          <w:rPr>
            <w:rFonts w:cstheme="minorHAnsi"/>
          </w:rPr>
          <w:instrText>http://ec2-52-15-156-17.us-east-2.compute.amazonaws.com:8080/gheskio/upload</w:instrText>
        </w:r>
        <w:r>
          <w:rPr>
            <w:rFonts w:cstheme="minorHAnsi"/>
          </w:rPr>
          <w:instrText xml:space="preserve">" </w:instrText>
        </w:r>
        <w:r>
          <w:rPr>
            <w:rFonts w:cstheme="minorHAnsi"/>
          </w:rPr>
          <w:fldChar w:fldCharType="separate"/>
        </w:r>
        <w:r w:rsidRPr="00530858">
          <w:rPr>
            <w:rStyle w:val="Hyperlink"/>
            <w:rFonts w:cstheme="minorHAnsi"/>
          </w:rPr>
          <w:t>http://ec2-52-15-156-17.us-east-2.compute.amazonaws.com:8080/gheskio/upload</w:t>
        </w:r>
        <w:r>
          <w:rPr>
            <w:rFonts w:cstheme="minorHAnsi"/>
          </w:rPr>
          <w:fldChar w:fldCharType="end"/>
        </w:r>
      </w:ins>
    </w:p>
    <w:p w:rsidR="00B0168E" w:rsidRPr="00F03B2C" w:rsidRDefault="00B0168E" w:rsidP="00F03B2C">
      <w:pPr>
        <w:pStyle w:val="ListParagraph"/>
        <w:numPr>
          <w:ilvl w:val="0"/>
          <w:numId w:val="8"/>
        </w:numPr>
        <w:rPr>
          <w:ins w:id="48" w:author="Luong, Tam" w:date="2018-05-05T17:01:00Z"/>
          <w:rFonts w:cstheme="minorHAnsi"/>
          <w:rPrChange w:id="49" w:author="Luong, Tam" w:date="2018-05-05T17:13:00Z">
            <w:rPr>
              <w:ins w:id="50" w:author="Luong, Tam" w:date="2018-05-05T17:01:00Z"/>
            </w:rPr>
          </w:rPrChange>
        </w:rPr>
        <w:pPrChange w:id="51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52" w:author="Luong, Tam" w:date="2018-05-05T17:00:00Z">
        <w:r w:rsidRPr="00F03B2C">
          <w:rPr>
            <w:rFonts w:cstheme="minorHAnsi"/>
            <w:rPrChange w:id="53" w:author="Luong, Tam" w:date="2018-05-05T17:13:00Z">
              <w:rPr/>
            </w:rPrChange>
          </w:rPr>
          <w:t>Test upload</w:t>
        </w:r>
      </w:ins>
      <w:ins w:id="54" w:author="Luong, Tam" w:date="2018-05-05T17:01:00Z">
        <w:r w:rsidRPr="00F03B2C">
          <w:rPr>
            <w:rFonts w:cstheme="minorHAnsi"/>
            <w:rPrChange w:id="55" w:author="Luong, Tam" w:date="2018-05-05T17:13:00Z">
              <w:rPr/>
            </w:rPrChange>
          </w:rPr>
          <w:t xml:space="preserve"> using curl:</w:t>
        </w:r>
      </w:ins>
      <w:ins w:id="56" w:author="Luong, Tam" w:date="2018-05-05T17:02:00Z">
        <w:r w:rsidR="00D2790B" w:rsidRPr="00F03B2C">
          <w:rPr>
            <w:rFonts w:cstheme="minorHAnsi"/>
            <w:rPrChange w:id="57" w:author="Luong, Tam" w:date="2018-05-05T17:13:00Z">
              <w:rPr/>
            </w:rPrChange>
          </w:rPr>
          <w:t xml:space="preserve"> (can see HTML response of POST request, right </w:t>
        </w:r>
      </w:ins>
      <w:r w:rsidR="00B577C4">
        <w:rPr>
          <w:rFonts w:cstheme="minorHAnsi"/>
        </w:rPr>
        <w:t xml:space="preserve">database log-in </w:t>
      </w:r>
      <w:ins w:id="58" w:author="Luong, Tam" w:date="2018-05-05T17:02:00Z">
        <w:r w:rsidR="00D2790B" w:rsidRPr="00F03B2C">
          <w:rPr>
            <w:rFonts w:cstheme="minorHAnsi"/>
            <w:rPrChange w:id="59" w:author="Luong, Tam" w:date="2018-05-05T17:13:00Z">
              <w:rPr/>
            </w:rPrChange>
          </w:rPr>
          <w:t>parameters were set up)</w:t>
        </w:r>
      </w:ins>
    </w:p>
    <w:p w:rsidR="00B0168E" w:rsidRPr="00B0168E" w:rsidRDefault="00B0168E" w:rsidP="00F03B2C">
      <w:pPr>
        <w:pStyle w:val="ListParagraph"/>
        <w:numPr>
          <w:ilvl w:val="1"/>
          <w:numId w:val="8"/>
        </w:numPr>
        <w:rPr>
          <w:ins w:id="60" w:author="Luong, Tam" w:date="2018-05-05T16:54:00Z"/>
          <w:rFonts w:cstheme="minorHAnsi"/>
          <w:rPrChange w:id="61" w:author="Luong, Tam" w:date="2018-05-05T17:01:00Z">
            <w:rPr>
              <w:ins w:id="62" w:author="Luong, Tam" w:date="2018-05-05T16:54:00Z"/>
            </w:rPr>
          </w:rPrChange>
        </w:rPr>
        <w:pPrChange w:id="63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64" w:author="Luong, Tam" w:date="2018-05-05T17:01:00Z">
        <w:r>
          <w:rPr>
            <w:rFonts w:cstheme="minorHAnsi"/>
          </w:rPr>
          <w:t xml:space="preserve">curl -X POST -d @testfile.txt </w:t>
        </w:r>
      </w:ins>
      <w:r w:rsidR="00786DFE">
        <w:rPr>
          <w:rFonts w:cstheme="minorHAnsi"/>
        </w:rPr>
        <w:fldChar w:fldCharType="begin"/>
      </w:r>
      <w:r w:rsidR="00786DFE">
        <w:rPr>
          <w:rFonts w:cstheme="minorHAnsi"/>
        </w:rPr>
        <w:instrText xml:space="preserve"> HYPERLINK "</w:instrText>
      </w:r>
      <w:ins w:id="65" w:author="Luong, Tam" w:date="2018-05-05T17:01:00Z">
        <w:r w:rsidR="00786DFE" w:rsidRPr="00786DFE">
          <w:rPr>
            <w:rFonts w:cstheme="minorHAnsi"/>
          </w:rPr>
          <w:instrText>http://ec2-52-15-156-17.us</w:instrText>
        </w:r>
      </w:ins>
      <w:r w:rsidR="00786DFE" w:rsidRPr="00786DFE">
        <w:rPr>
          <w:rFonts w:cstheme="minorHAnsi"/>
        </w:rPr>
        <w:instrText>-</w:instrText>
      </w:r>
      <w:ins w:id="66" w:author="Luong, Tam" w:date="2018-05-05T17:01:00Z">
        <w:r w:rsidR="00786DFE" w:rsidRPr="00786DFE">
          <w:rPr>
            <w:rFonts w:cstheme="minorHAnsi"/>
          </w:rPr>
          <w:instrText>east-2.compute.amazonaws.com:8080/gheskio/upload</w:instrText>
        </w:r>
      </w:ins>
      <w:r w:rsidR="00786DFE">
        <w:rPr>
          <w:rFonts w:cstheme="minorHAnsi"/>
        </w:rPr>
        <w:instrText xml:space="preserve">" </w:instrText>
      </w:r>
      <w:r w:rsidR="00786DFE">
        <w:rPr>
          <w:rFonts w:cstheme="minorHAnsi"/>
        </w:rPr>
        <w:fldChar w:fldCharType="separate"/>
      </w:r>
      <w:ins w:id="67" w:author="Luong, Tam" w:date="2018-05-05T17:01:00Z">
        <w:r w:rsidR="00786DFE" w:rsidRPr="00530858">
          <w:rPr>
            <w:rStyle w:val="Hyperlink"/>
            <w:rFonts w:cstheme="minorHAnsi"/>
          </w:rPr>
          <w:t>http://ec2-52-15-156-17.us</w:t>
        </w:r>
      </w:ins>
      <w:r w:rsidR="00786DFE" w:rsidRPr="00530858">
        <w:rPr>
          <w:rStyle w:val="Hyperlink"/>
          <w:rFonts w:cstheme="minorHAnsi"/>
        </w:rPr>
        <w:t>-</w:t>
      </w:r>
      <w:ins w:id="68" w:author="Luong, Tam" w:date="2018-05-05T17:01:00Z">
        <w:r w:rsidR="00786DFE" w:rsidRPr="00530858">
          <w:rPr>
            <w:rStyle w:val="Hyperlink"/>
            <w:rFonts w:cstheme="minorHAnsi"/>
          </w:rPr>
          <w:t>east-2.compute.amazonaws.com:8080/gheskio/upload</w:t>
        </w:r>
      </w:ins>
      <w:r w:rsidR="00786DFE">
        <w:rPr>
          <w:rFonts w:cstheme="minorHAnsi"/>
        </w:rPr>
        <w:fldChar w:fldCharType="end"/>
      </w:r>
      <w:ins w:id="69" w:author="Luong, Tam" w:date="2018-05-05T17:01:00Z">
        <w:r>
          <w:rPr>
            <w:rFonts w:cstheme="minorHAnsi"/>
          </w:rPr>
          <w:t xml:space="preserve"> </w:t>
        </w:r>
      </w:ins>
      <w:ins w:id="70" w:author="Luong, Tam" w:date="2018-05-05T17:02:00Z">
        <w:r>
          <w:rPr>
            <w:rFonts w:cstheme="minorHAnsi"/>
          </w:rPr>
          <w:t>-v</w:t>
        </w:r>
      </w:ins>
    </w:p>
    <w:p w:rsidR="00FD3B01" w:rsidRPr="00F03B2C" w:rsidRDefault="00FD3B01" w:rsidP="00F03B2C">
      <w:pPr>
        <w:pStyle w:val="ListParagraph"/>
        <w:numPr>
          <w:ilvl w:val="0"/>
          <w:numId w:val="8"/>
        </w:numPr>
        <w:rPr>
          <w:ins w:id="71" w:author="Luong, Tam" w:date="2018-05-05T16:55:00Z"/>
          <w:rFonts w:cstheme="minorHAnsi"/>
          <w:rPrChange w:id="72" w:author="Luong, Tam" w:date="2018-05-05T17:13:00Z">
            <w:rPr>
              <w:ins w:id="73" w:author="Luong, Tam" w:date="2018-05-05T16:55:00Z"/>
            </w:rPr>
          </w:rPrChange>
        </w:rPr>
        <w:pPrChange w:id="74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5" w:author="Luong, Tam" w:date="2018-05-05T16:55:00Z">
        <w:r w:rsidRPr="00F03B2C">
          <w:rPr>
            <w:rFonts w:cstheme="minorHAnsi"/>
            <w:rPrChange w:id="76" w:author="Luong, Tam" w:date="2018-05-05T17:13:00Z">
              <w:rPr/>
            </w:rPrChange>
          </w:rPr>
          <w:t>Edit and recompile PostTest (from …/classes folder)</w:t>
        </w:r>
      </w:ins>
    </w:p>
    <w:p w:rsidR="00FD3B01" w:rsidRDefault="00FD3B01" w:rsidP="00F03B2C">
      <w:pPr>
        <w:pStyle w:val="ListParagraph"/>
        <w:numPr>
          <w:ilvl w:val="1"/>
          <w:numId w:val="8"/>
        </w:numPr>
        <w:rPr>
          <w:ins w:id="77" w:author="Luong, Tam" w:date="2018-05-05T16:55:00Z"/>
          <w:rFonts w:cstheme="minorHAnsi"/>
        </w:rPr>
        <w:pPrChange w:id="78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9" w:author="Luong, Tam" w:date="2018-05-05T16:55:00Z">
        <w:r>
          <w:rPr>
            <w:rFonts w:cstheme="minorHAnsi"/>
          </w:rPr>
          <w:t>cd org/gheskio/queue</w:t>
        </w:r>
      </w:ins>
    </w:p>
    <w:p w:rsidR="00FD3B01" w:rsidRDefault="00FD3B01" w:rsidP="00F03B2C">
      <w:pPr>
        <w:pStyle w:val="ListParagraph"/>
        <w:numPr>
          <w:ilvl w:val="1"/>
          <w:numId w:val="8"/>
        </w:numPr>
        <w:rPr>
          <w:ins w:id="80" w:author="Luong, Tam" w:date="2018-05-05T16:55:00Z"/>
          <w:rFonts w:cstheme="minorHAnsi"/>
        </w:rPr>
        <w:pPrChange w:id="81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82" w:author="Luong, Tam" w:date="2018-05-05T16:55:00Z">
        <w:r>
          <w:rPr>
            <w:rFonts w:cstheme="minorHAnsi"/>
          </w:rPr>
          <w:t>vim PostTest.java</w:t>
        </w:r>
      </w:ins>
    </w:p>
    <w:p w:rsidR="00FD3B01" w:rsidRDefault="00FD3B01" w:rsidP="00F03B2C">
      <w:pPr>
        <w:pStyle w:val="ListParagraph"/>
        <w:numPr>
          <w:ilvl w:val="1"/>
          <w:numId w:val="8"/>
        </w:numPr>
        <w:rPr>
          <w:ins w:id="83" w:author="Luong, Tam" w:date="2018-05-05T16:59:00Z"/>
          <w:rFonts w:cstheme="minorHAnsi"/>
        </w:rPr>
        <w:pPrChange w:id="84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85" w:author="Luong, Tam" w:date="2018-05-05T16:57:00Z">
        <w:r>
          <w:rPr>
            <w:rFonts w:cstheme="minorHAnsi"/>
          </w:rPr>
          <w:t>:x to save and exit, :q! to NOT save and exit</w:t>
        </w:r>
      </w:ins>
    </w:p>
    <w:p w:rsidR="00665A1E" w:rsidRDefault="00665A1E" w:rsidP="00F03B2C">
      <w:pPr>
        <w:pStyle w:val="ListParagraph"/>
        <w:numPr>
          <w:ilvl w:val="1"/>
          <w:numId w:val="8"/>
        </w:numPr>
        <w:rPr>
          <w:ins w:id="86" w:author="Luong, Tam" w:date="2018-05-05T16:57:00Z"/>
          <w:rFonts w:cstheme="minorHAnsi"/>
        </w:rPr>
        <w:pPrChange w:id="87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88" w:author="Luong, Tam" w:date="2018-05-05T16:59:00Z">
        <w:r>
          <w:rPr>
            <w:rFonts w:cstheme="minorHAnsi"/>
          </w:rPr>
          <w:t>Javac -cp . SimpleAuth.java PostTest.java (=&gt; to recompile PostTest.java into a class)</w:t>
        </w:r>
      </w:ins>
    </w:p>
    <w:p w:rsidR="00BD1EF4" w:rsidRDefault="00D0072E" w:rsidP="00F03B2C">
      <w:pPr>
        <w:pStyle w:val="ListParagraph"/>
        <w:numPr>
          <w:ilvl w:val="1"/>
          <w:numId w:val="8"/>
        </w:numPr>
        <w:rPr>
          <w:ins w:id="89" w:author="Luong, Tam" w:date="2018-05-05T17:00:00Z"/>
          <w:rFonts w:cstheme="minorHAnsi"/>
        </w:rPr>
        <w:pPrChange w:id="90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91" w:author="Luong, Tam" w:date="2018-05-05T16:57:00Z">
        <w:r>
          <w:rPr>
            <w:rFonts w:cstheme="minorHAnsi"/>
          </w:rPr>
          <w:t>cd ../</w:t>
        </w:r>
      </w:ins>
      <w:ins w:id="92" w:author="Luong, Tam" w:date="2018-05-05T16:58:00Z">
        <w:r w:rsidR="00BD1EF4">
          <w:rPr>
            <w:rFonts w:cstheme="minorHAnsi"/>
          </w:rPr>
          <w:t>../..</w:t>
        </w:r>
      </w:ins>
    </w:p>
    <w:p w:rsidR="00D0072E" w:rsidRDefault="00BD1EF4" w:rsidP="00F03B2C">
      <w:pPr>
        <w:pStyle w:val="ListParagraph"/>
        <w:numPr>
          <w:ilvl w:val="1"/>
          <w:numId w:val="8"/>
        </w:numPr>
        <w:rPr>
          <w:ins w:id="93" w:author="Luong, Tam" w:date="2018-05-05T17:06:00Z"/>
          <w:rFonts w:cstheme="minorHAnsi"/>
        </w:rPr>
        <w:pPrChange w:id="94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95" w:author="Luong, Tam" w:date="2018-05-05T16:58:00Z">
        <w:r>
          <w:rPr>
            <w:rFonts w:cstheme="minorHAnsi"/>
          </w:rPr>
          <w:t>T</w:t>
        </w:r>
        <w:r w:rsidR="00D0072E">
          <w:rPr>
            <w:rFonts w:cstheme="minorHAnsi"/>
          </w:rPr>
          <w:t>est your changes</w:t>
        </w:r>
      </w:ins>
    </w:p>
    <w:p w:rsidR="0038439A" w:rsidRPr="00F03B2C" w:rsidRDefault="0038439A" w:rsidP="00F03B2C">
      <w:pPr>
        <w:pStyle w:val="ListParagraph"/>
        <w:numPr>
          <w:ilvl w:val="0"/>
          <w:numId w:val="8"/>
        </w:numPr>
        <w:rPr>
          <w:ins w:id="96" w:author="Luong, Tam" w:date="2018-05-05T17:07:00Z"/>
          <w:rFonts w:cstheme="minorHAnsi"/>
          <w:rPrChange w:id="97" w:author="Luong, Tam" w:date="2018-05-05T17:13:00Z">
            <w:rPr>
              <w:ins w:id="98" w:author="Luong, Tam" w:date="2018-05-05T17:07:00Z"/>
            </w:rPr>
          </w:rPrChange>
        </w:rPr>
        <w:pPrChange w:id="99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00" w:author="Luong, Tam" w:date="2018-05-05T17:06:00Z">
        <w:r w:rsidRPr="00F03B2C">
          <w:rPr>
            <w:rFonts w:cstheme="minorHAnsi"/>
            <w:rPrChange w:id="101" w:author="Luong, Tam" w:date="2018-05-05T17:13:00Z">
              <w:rPr/>
            </w:rPrChange>
          </w:rPr>
          <w:t>Test upload manually</w:t>
        </w:r>
      </w:ins>
      <w:ins w:id="102" w:author="Luong, Tam" w:date="2018-05-05T17:07:00Z">
        <w:r w:rsidRPr="00F03B2C">
          <w:rPr>
            <w:rFonts w:cstheme="minorHAnsi"/>
            <w:rPrChange w:id="103" w:author="Luong, Tam" w:date="2018-05-05T17:13:00Z">
              <w:rPr/>
            </w:rPrChange>
          </w:rPr>
          <w:t xml:space="preserve"> within the Tomcat server</w:t>
        </w:r>
      </w:ins>
      <w:ins w:id="104" w:author="Luong, Tam" w:date="2018-05-05T17:06:00Z">
        <w:r w:rsidRPr="00F03B2C">
          <w:rPr>
            <w:rFonts w:cstheme="minorHAnsi"/>
            <w:rPrChange w:id="105" w:author="Luong, Tam" w:date="2018-05-05T17:13:00Z">
              <w:rPr/>
            </w:rPrChange>
          </w:rPr>
          <w:t xml:space="preserve"> by passing data directly to UploadServlet</w:t>
        </w:r>
      </w:ins>
      <w:ins w:id="106" w:author="Luong, Tam" w:date="2018-05-05T17:07:00Z">
        <w:r w:rsidR="00BC5FC0" w:rsidRPr="00F03B2C">
          <w:rPr>
            <w:rFonts w:cstheme="minorHAnsi"/>
            <w:rPrChange w:id="107" w:author="Luong, Tam" w:date="2018-05-05T17:13:00Z">
              <w:rPr/>
            </w:rPrChange>
          </w:rPr>
          <w:t xml:space="preserve"> (o</w:t>
        </w:r>
      </w:ins>
      <w:ins w:id="108" w:author="Luong, Tam" w:date="2018-05-05T17:13:00Z">
        <w:r w:rsidR="00BC5FC0" w:rsidRPr="00F03B2C">
          <w:rPr>
            <w:rFonts w:cstheme="minorHAnsi"/>
            <w:rPrChange w:id="109" w:author="Luong, Tam" w:date="2018-05-05T17:13:00Z">
              <w:rPr/>
            </w:rPrChange>
          </w:rPr>
          <w:t>nly this works so far)</w:t>
        </w:r>
      </w:ins>
    </w:p>
    <w:p w:rsidR="0038439A" w:rsidRDefault="00546131" w:rsidP="00F03B2C">
      <w:pPr>
        <w:pStyle w:val="ListParagraph"/>
        <w:numPr>
          <w:ilvl w:val="1"/>
          <w:numId w:val="8"/>
        </w:numPr>
        <w:rPr>
          <w:rFonts w:cstheme="minorHAnsi"/>
        </w:rPr>
        <w:pPrChange w:id="110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11" w:author="Luong, Tam" w:date="2018-05-05T17:12:00Z">
        <w:r w:rsidRPr="00B8348A">
          <w:rPr>
            <w:rFonts w:cstheme="minorHAnsi"/>
          </w:rPr>
          <w:t>java -classpath ".:javax.servlet-api-3.0.1.jar:/usr/share/tomcat8/lib/jtds.1.3.1.jar:/usr/share/tomcat8/lib/mysql-connector-java-5.1.12.jar"  org.gheskio.queue.UploadServlet -j "jdbc:mysql://localhost:3306/gheskio" -u root -p gheskioag -t abc -f testfile.txt</w:t>
        </w:r>
      </w:ins>
    </w:p>
    <w:p w:rsidR="00C72999" w:rsidRPr="00546131" w:rsidRDefault="00C72999" w:rsidP="00C72999">
      <w:pPr>
        <w:pStyle w:val="ListParagraph"/>
        <w:numPr>
          <w:ilvl w:val="1"/>
          <w:numId w:val="8"/>
        </w:numPr>
        <w:rPr>
          <w:ins w:id="112" w:author="Luong, Tam" w:date="2018-05-05T17:04:00Z"/>
          <w:rFonts w:cstheme="minorHAnsi"/>
          <w:rPrChange w:id="113" w:author="Luong, Tam" w:date="2018-05-05T17:11:00Z">
            <w:rPr>
              <w:ins w:id="114" w:author="Luong, Tam" w:date="2018-05-05T17:04:00Z"/>
            </w:rPr>
          </w:rPrChange>
        </w:rPr>
      </w:pPr>
      <w:r>
        <w:rPr>
          <w:rFonts w:cstheme="minorHAnsi"/>
        </w:rPr>
        <w:t>You should see two more lines added to table ‘abc’ in database ‘gheskio’</w:t>
      </w:r>
    </w:p>
    <w:p w:rsidR="003A0DBD" w:rsidRPr="00F03B2C" w:rsidRDefault="003A0DBD" w:rsidP="00F03B2C">
      <w:pPr>
        <w:pStyle w:val="ListParagraph"/>
        <w:numPr>
          <w:ilvl w:val="0"/>
          <w:numId w:val="8"/>
        </w:numPr>
        <w:rPr>
          <w:ins w:id="115" w:author="Luong, Tam" w:date="2018-05-05T17:05:00Z"/>
          <w:rFonts w:cstheme="minorHAnsi"/>
          <w:rPrChange w:id="116" w:author="Luong, Tam" w:date="2018-05-05T17:13:00Z">
            <w:rPr>
              <w:ins w:id="117" w:author="Luong, Tam" w:date="2018-05-05T17:05:00Z"/>
            </w:rPr>
          </w:rPrChange>
        </w:rPr>
        <w:pPrChange w:id="118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19" w:author="Luong, Tam" w:date="2018-05-05T17:04:00Z">
        <w:r w:rsidRPr="00F03B2C">
          <w:rPr>
            <w:rFonts w:cstheme="minorHAnsi"/>
            <w:rPrChange w:id="120" w:author="Luong, Tam" w:date="2018-05-05T17:13:00Z">
              <w:rPr/>
            </w:rPrChange>
          </w:rPr>
          <w:t>Edit and recompile UploadServet (from ../</w:t>
        </w:r>
      </w:ins>
      <w:ins w:id="121" w:author="Luong, Tam" w:date="2018-05-05T17:05:00Z">
        <w:r w:rsidRPr="00F03B2C">
          <w:rPr>
            <w:rFonts w:cstheme="minorHAnsi"/>
            <w:rPrChange w:id="122" w:author="Luong, Tam" w:date="2018-05-05T17:13:00Z">
              <w:rPr/>
            </w:rPrChange>
          </w:rPr>
          <w:t>classes folder)</w:t>
        </w:r>
      </w:ins>
    </w:p>
    <w:p w:rsidR="003A0DBD" w:rsidRDefault="003A0DBD" w:rsidP="00F03B2C">
      <w:pPr>
        <w:pStyle w:val="ListParagraph"/>
        <w:numPr>
          <w:ilvl w:val="1"/>
          <w:numId w:val="8"/>
        </w:numPr>
        <w:rPr>
          <w:ins w:id="123" w:author="Luong, Tam" w:date="2018-05-05T17:05:00Z"/>
          <w:rFonts w:cstheme="minorHAnsi"/>
        </w:rPr>
        <w:pPrChange w:id="124" w:author="Luong, Tam" w:date="2018-05-05T17:15:00Z">
          <w:pPr>
            <w:pStyle w:val="ListParagraph"/>
            <w:numPr>
              <w:numId w:val="3"/>
            </w:numPr>
            <w:ind w:hanging="360"/>
          </w:pPr>
        </w:pPrChange>
      </w:pPr>
      <w:ins w:id="125" w:author="Luong, Tam" w:date="2018-05-05T17:05:00Z">
        <w:r>
          <w:rPr>
            <w:rFonts w:cstheme="minorHAnsi"/>
          </w:rPr>
          <w:t>cd org/gheskio/queue</w:t>
        </w:r>
      </w:ins>
    </w:p>
    <w:p w:rsidR="003A0DBD" w:rsidRDefault="003A0DBD" w:rsidP="00F03B2C">
      <w:pPr>
        <w:pStyle w:val="ListParagraph"/>
        <w:numPr>
          <w:ilvl w:val="1"/>
          <w:numId w:val="8"/>
        </w:numPr>
        <w:rPr>
          <w:ins w:id="126" w:author="Luong, Tam" w:date="2018-05-05T17:05:00Z"/>
          <w:rFonts w:cstheme="minorHAnsi"/>
        </w:rPr>
        <w:pPrChange w:id="127" w:author="Luong, Tam" w:date="2018-05-05T17:15:00Z">
          <w:pPr>
            <w:pStyle w:val="ListParagraph"/>
            <w:numPr>
              <w:numId w:val="3"/>
            </w:numPr>
            <w:ind w:hanging="360"/>
          </w:pPr>
        </w:pPrChange>
      </w:pPr>
      <w:ins w:id="128" w:author="Luong, Tam" w:date="2018-05-05T17:05:00Z">
        <w:r>
          <w:rPr>
            <w:rFonts w:cstheme="minorHAnsi"/>
          </w:rPr>
          <w:t xml:space="preserve">vim </w:t>
        </w:r>
        <w:r>
          <w:rPr>
            <w:rFonts w:cstheme="minorHAnsi"/>
          </w:rPr>
          <w:t>UploadServer</w:t>
        </w:r>
        <w:r>
          <w:rPr>
            <w:rFonts w:cstheme="minorHAnsi"/>
          </w:rPr>
          <w:t>.java</w:t>
        </w:r>
      </w:ins>
    </w:p>
    <w:p w:rsidR="003A0DBD" w:rsidRDefault="003A0DBD" w:rsidP="00F03B2C">
      <w:pPr>
        <w:pStyle w:val="ListParagraph"/>
        <w:numPr>
          <w:ilvl w:val="1"/>
          <w:numId w:val="8"/>
        </w:numPr>
        <w:rPr>
          <w:ins w:id="129" w:author="Luong, Tam" w:date="2018-05-05T17:05:00Z"/>
          <w:rFonts w:cstheme="minorHAnsi"/>
        </w:rPr>
        <w:pPrChange w:id="130" w:author="Luong, Tam" w:date="2018-05-05T17:15:00Z">
          <w:pPr>
            <w:pStyle w:val="ListParagraph"/>
            <w:numPr>
              <w:numId w:val="3"/>
            </w:numPr>
            <w:ind w:hanging="360"/>
          </w:pPr>
        </w:pPrChange>
      </w:pPr>
      <w:ins w:id="131" w:author="Luong, Tam" w:date="2018-05-05T17:05:00Z">
        <w:r>
          <w:rPr>
            <w:rFonts w:cstheme="minorHAnsi"/>
          </w:rPr>
          <w:t>:x to save and exit, :q! to NOT save and exit</w:t>
        </w:r>
      </w:ins>
    </w:p>
    <w:p w:rsidR="003A0DBD" w:rsidRDefault="00DB6D05" w:rsidP="00F03B2C">
      <w:pPr>
        <w:pStyle w:val="ListParagraph"/>
        <w:numPr>
          <w:ilvl w:val="1"/>
          <w:numId w:val="8"/>
        </w:numPr>
        <w:rPr>
          <w:ins w:id="132" w:author="Luong, Tam" w:date="2018-05-05T17:05:00Z"/>
          <w:rFonts w:cstheme="minorHAnsi"/>
        </w:rPr>
        <w:pPrChange w:id="133" w:author="Luong, Tam" w:date="2018-05-05T17:15:00Z">
          <w:pPr>
            <w:pStyle w:val="ListParagraph"/>
            <w:numPr>
              <w:numId w:val="3"/>
            </w:numPr>
            <w:ind w:hanging="360"/>
          </w:pPr>
        </w:pPrChange>
      </w:pPr>
      <w:r>
        <w:rPr>
          <w:rFonts w:cstheme="minorHAnsi"/>
        </w:rPr>
        <w:t>j</w:t>
      </w:r>
      <w:ins w:id="134" w:author="Luong, Tam" w:date="2018-05-05T17:05:00Z">
        <w:r w:rsidR="003A0DBD">
          <w:rPr>
            <w:rFonts w:cstheme="minorHAnsi"/>
          </w:rPr>
          <w:t xml:space="preserve">avac </w:t>
        </w:r>
        <w:r w:rsidR="003A0DBD">
          <w:rPr>
            <w:rFonts w:cstheme="minorHAnsi"/>
          </w:rPr>
          <w:t xml:space="preserve">-cp </w:t>
        </w:r>
      </w:ins>
      <w:ins w:id="135" w:author="Luong, Tam" w:date="2018-05-05T17:12:00Z">
        <w:r w:rsidR="00785471" w:rsidRPr="00B8348A">
          <w:rPr>
            <w:rFonts w:cstheme="minorHAnsi"/>
          </w:rPr>
          <w:t>"</w:t>
        </w:r>
      </w:ins>
      <w:ins w:id="136" w:author="Luong, Tam" w:date="2018-05-05T17:05:00Z">
        <w:r w:rsidR="003A0DBD">
          <w:rPr>
            <w:rFonts w:cstheme="minorHAnsi"/>
          </w:rPr>
          <w:t>javax.servlet-api-3.0.1.jar</w:t>
        </w:r>
      </w:ins>
      <w:ins w:id="137" w:author="Luong, Tam" w:date="2018-05-05T17:12:00Z">
        <w:r w:rsidR="00785471" w:rsidRPr="00B8348A">
          <w:rPr>
            <w:rFonts w:cstheme="minorHAnsi"/>
          </w:rPr>
          <w:t xml:space="preserve">" </w:t>
        </w:r>
      </w:ins>
      <w:ins w:id="138" w:author="Luong, Tam" w:date="2018-05-05T17:05:00Z">
        <w:r w:rsidR="003A0DBD">
          <w:rPr>
            <w:rFonts w:cstheme="minorHAnsi"/>
          </w:rPr>
          <w:t xml:space="preserve"> SerialQRecord.</w:t>
        </w:r>
      </w:ins>
      <w:ins w:id="139" w:author="Luong, Tam" w:date="2018-05-05T17:06:00Z">
        <w:r w:rsidR="003A0DBD">
          <w:rPr>
            <w:rFonts w:cstheme="minorHAnsi"/>
          </w:rPr>
          <w:t>java UploadServlet.java</w:t>
        </w:r>
      </w:ins>
      <w:ins w:id="140" w:author="Luong, Tam" w:date="2018-05-05T17:05:00Z">
        <w:r w:rsidR="003A0DBD">
          <w:rPr>
            <w:rFonts w:cstheme="minorHAnsi"/>
          </w:rPr>
          <w:t xml:space="preserve"> </w:t>
        </w:r>
        <w:r w:rsidR="003A0DBD">
          <w:rPr>
            <w:rFonts w:cstheme="minorHAnsi"/>
          </w:rPr>
          <w:t xml:space="preserve">(=&gt; to recompile </w:t>
        </w:r>
      </w:ins>
      <w:ins w:id="141" w:author="Luong, Tam" w:date="2018-05-05T17:06:00Z">
        <w:r w:rsidR="003A0DBD">
          <w:rPr>
            <w:rFonts w:cstheme="minorHAnsi"/>
          </w:rPr>
          <w:t>UploadServlet</w:t>
        </w:r>
      </w:ins>
      <w:ins w:id="142" w:author="Luong, Tam" w:date="2018-05-05T17:05:00Z">
        <w:r w:rsidR="003A0DBD">
          <w:rPr>
            <w:rFonts w:cstheme="minorHAnsi"/>
          </w:rPr>
          <w:t>.java into a class)</w:t>
        </w:r>
      </w:ins>
    </w:p>
    <w:p w:rsidR="003A0DBD" w:rsidRDefault="003A0DBD" w:rsidP="00F03B2C">
      <w:pPr>
        <w:pStyle w:val="ListParagraph"/>
        <w:numPr>
          <w:ilvl w:val="1"/>
          <w:numId w:val="8"/>
        </w:numPr>
        <w:rPr>
          <w:ins w:id="143" w:author="Luong, Tam" w:date="2018-05-05T17:05:00Z"/>
          <w:rFonts w:cstheme="minorHAnsi"/>
        </w:rPr>
        <w:pPrChange w:id="144" w:author="Luong, Tam" w:date="2018-05-05T17:15:00Z">
          <w:pPr>
            <w:pStyle w:val="ListParagraph"/>
            <w:numPr>
              <w:numId w:val="3"/>
            </w:numPr>
            <w:ind w:hanging="360"/>
          </w:pPr>
        </w:pPrChange>
      </w:pPr>
      <w:ins w:id="145" w:author="Luong, Tam" w:date="2018-05-05T17:05:00Z">
        <w:r>
          <w:rPr>
            <w:rFonts w:cstheme="minorHAnsi"/>
          </w:rPr>
          <w:t>cd ../../..</w:t>
        </w:r>
      </w:ins>
    </w:p>
    <w:p w:rsidR="003A0DBD" w:rsidRPr="003A0DBD" w:rsidRDefault="003A0DBD" w:rsidP="00F03B2C">
      <w:pPr>
        <w:pStyle w:val="ListParagraph"/>
        <w:numPr>
          <w:ilvl w:val="1"/>
          <w:numId w:val="8"/>
        </w:numPr>
        <w:rPr>
          <w:ins w:id="146" w:author="Luong, Tam" w:date="2018-05-05T16:50:00Z"/>
          <w:rFonts w:cstheme="minorHAnsi"/>
          <w:rPrChange w:id="147" w:author="Luong, Tam" w:date="2018-05-05T17:05:00Z">
            <w:rPr>
              <w:ins w:id="148" w:author="Luong, Tam" w:date="2018-05-05T16:50:00Z"/>
            </w:rPr>
          </w:rPrChange>
        </w:rPr>
        <w:pPrChange w:id="149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50" w:author="Luong, Tam" w:date="2018-05-05T17:05:00Z">
        <w:r>
          <w:rPr>
            <w:rFonts w:cstheme="minorHAnsi"/>
          </w:rPr>
          <w:t>Test your changes</w:t>
        </w:r>
      </w:ins>
    </w:p>
    <w:p w:rsidR="004F03B9" w:rsidRPr="00B8423A" w:rsidRDefault="00786DFE" w:rsidP="004F03B9">
      <w:pPr>
        <w:rPr>
          <w:ins w:id="151" w:author="Luong, Tam" w:date="2018-05-05T16:50:00Z"/>
          <w:rFonts w:cstheme="minorHAnsi"/>
          <w:b/>
          <w:rPrChange w:id="152" w:author="Luong, Tam" w:date="2018-05-05T17:15:00Z">
            <w:rPr>
              <w:ins w:id="153" w:author="Luong, Tam" w:date="2018-05-05T16:50:00Z"/>
              <w:rFonts w:cstheme="minorHAnsi"/>
            </w:rPr>
          </w:rPrChange>
        </w:rPr>
        <w:pPrChange w:id="154" w:author="Luong, Tam" w:date="2018-05-05T16:5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rPr>
          <w:rFonts w:cstheme="minorHAnsi"/>
          <w:b/>
        </w:rPr>
        <w:t>Command to h</w:t>
      </w:r>
      <w:bookmarkStart w:id="155" w:name="_GoBack"/>
      <w:bookmarkEnd w:id="155"/>
      <w:ins w:id="156" w:author="Luong, Tam" w:date="2018-05-05T16:50:00Z">
        <w:r w:rsidR="004F03B9" w:rsidRPr="00B8423A">
          <w:rPr>
            <w:rFonts w:cstheme="minorHAnsi"/>
            <w:b/>
            <w:rPrChange w:id="157" w:author="Luong, Tam" w:date="2018-05-05T17:15:00Z">
              <w:rPr>
                <w:rFonts w:cstheme="minorHAnsi"/>
              </w:rPr>
            </w:rPrChange>
          </w:rPr>
          <w:t>andle mySql database:</w:t>
        </w:r>
      </w:ins>
    </w:p>
    <w:p w:rsidR="004F03B9" w:rsidRDefault="004F03B9" w:rsidP="00EF2826">
      <w:pPr>
        <w:pStyle w:val="ListParagraph"/>
        <w:numPr>
          <w:ilvl w:val="0"/>
          <w:numId w:val="9"/>
        </w:numPr>
        <w:rPr>
          <w:ins w:id="158" w:author="Luong, Tam" w:date="2018-05-05T16:51:00Z"/>
          <w:rFonts w:cstheme="minorHAnsi"/>
        </w:rPr>
        <w:pPrChange w:id="159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60" w:author="Luong, Tam" w:date="2018-05-05T16:51:00Z">
        <w:r>
          <w:rPr>
            <w:rFonts w:cstheme="minorHAnsi"/>
          </w:rPr>
          <w:t>Open a new AWS EC2 command prompt</w:t>
        </w:r>
      </w:ins>
    </w:p>
    <w:p w:rsidR="00EF2826" w:rsidRDefault="004F03B9" w:rsidP="00EF2826">
      <w:pPr>
        <w:pStyle w:val="ListParagraph"/>
        <w:numPr>
          <w:ilvl w:val="0"/>
          <w:numId w:val="9"/>
        </w:numPr>
        <w:rPr>
          <w:ins w:id="161" w:author="Luong, Tam" w:date="2018-05-05T17:15:00Z"/>
          <w:rFonts w:cstheme="minorHAnsi"/>
        </w:rPr>
        <w:pPrChange w:id="162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63" w:author="Luong, Tam" w:date="2018-05-05T16:51:00Z">
        <w:r>
          <w:rPr>
            <w:rFonts w:cstheme="minorHAnsi"/>
          </w:rPr>
          <w:t xml:space="preserve">Log into mySql database: </w:t>
        </w:r>
      </w:ins>
    </w:p>
    <w:p w:rsidR="004F03B9" w:rsidRDefault="004F03B9" w:rsidP="00EF2826">
      <w:pPr>
        <w:pStyle w:val="ListParagraph"/>
        <w:numPr>
          <w:ilvl w:val="1"/>
          <w:numId w:val="9"/>
        </w:numPr>
        <w:rPr>
          <w:ins w:id="164" w:author="Luong, Tam" w:date="2018-05-05T16:52:00Z"/>
          <w:rFonts w:cstheme="minorHAnsi"/>
        </w:rPr>
        <w:pPrChange w:id="165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66" w:author="Luong, Tam" w:date="2018-05-05T16:52:00Z">
        <w:r w:rsidRPr="004F03B9">
          <w:rPr>
            <w:rFonts w:cstheme="minorHAnsi"/>
          </w:rPr>
          <w:t>mysql -u root -pgheskioag</w:t>
        </w:r>
      </w:ins>
    </w:p>
    <w:p w:rsidR="00EF2826" w:rsidRDefault="004F03B9" w:rsidP="00EF2826">
      <w:pPr>
        <w:pStyle w:val="ListParagraph"/>
        <w:numPr>
          <w:ilvl w:val="0"/>
          <w:numId w:val="9"/>
        </w:numPr>
        <w:rPr>
          <w:ins w:id="167" w:author="Luong, Tam" w:date="2018-05-05T17:15:00Z"/>
          <w:rFonts w:cstheme="minorHAnsi"/>
        </w:rPr>
        <w:pPrChange w:id="168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69" w:author="Luong, Tam" w:date="2018-05-05T16:52:00Z">
        <w:r>
          <w:rPr>
            <w:rFonts w:cstheme="minorHAnsi"/>
          </w:rPr>
          <w:t xml:space="preserve">Change to ‘gheskio’ database: </w:t>
        </w:r>
      </w:ins>
    </w:p>
    <w:p w:rsidR="004F03B9" w:rsidRDefault="004F03B9" w:rsidP="00EF2826">
      <w:pPr>
        <w:pStyle w:val="ListParagraph"/>
        <w:numPr>
          <w:ilvl w:val="1"/>
          <w:numId w:val="9"/>
        </w:numPr>
        <w:rPr>
          <w:ins w:id="170" w:author="Luong, Tam" w:date="2018-05-05T16:52:00Z"/>
          <w:rFonts w:cstheme="minorHAnsi"/>
        </w:rPr>
        <w:pPrChange w:id="171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72" w:author="Luong, Tam" w:date="2018-05-05T16:52:00Z">
        <w:r>
          <w:rPr>
            <w:rFonts w:cstheme="minorHAnsi"/>
          </w:rPr>
          <w:t>use gheskio;</w:t>
        </w:r>
      </w:ins>
    </w:p>
    <w:p w:rsidR="00EF2826" w:rsidRDefault="00110628" w:rsidP="00EF2826">
      <w:pPr>
        <w:pStyle w:val="ListParagraph"/>
        <w:numPr>
          <w:ilvl w:val="0"/>
          <w:numId w:val="9"/>
        </w:numPr>
        <w:rPr>
          <w:ins w:id="173" w:author="Luong, Tam" w:date="2018-05-05T17:15:00Z"/>
          <w:rFonts w:cstheme="minorHAnsi"/>
        </w:rPr>
        <w:pPrChange w:id="174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75" w:author="Luong, Tam" w:date="2018-05-05T16:52:00Z">
        <w:r>
          <w:rPr>
            <w:rFonts w:cstheme="minorHAnsi"/>
          </w:rPr>
          <w:t xml:space="preserve">Check content of </w:t>
        </w:r>
      </w:ins>
      <w:ins w:id="176" w:author="Luong, Tam" w:date="2018-05-05T16:53:00Z">
        <w:r>
          <w:rPr>
            <w:rFonts w:cstheme="minorHAnsi"/>
          </w:rPr>
          <w:t xml:space="preserve">‘abc’ table: </w:t>
        </w:r>
      </w:ins>
    </w:p>
    <w:p w:rsidR="004F03B9" w:rsidRPr="004F03B9" w:rsidRDefault="00110628" w:rsidP="00EF2826">
      <w:pPr>
        <w:pStyle w:val="ListParagraph"/>
        <w:numPr>
          <w:ilvl w:val="1"/>
          <w:numId w:val="9"/>
        </w:numPr>
        <w:rPr>
          <w:ins w:id="177" w:author="Luong, Tam" w:date="2018-03-11T00:28:00Z"/>
          <w:rFonts w:cstheme="minorHAnsi"/>
          <w:rPrChange w:id="178" w:author="Luong, Tam" w:date="2018-05-05T16:51:00Z">
            <w:rPr>
              <w:ins w:id="179" w:author="Luong, Tam" w:date="2018-03-11T00:28:00Z"/>
            </w:rPr>
          </w:rPrChange>
        </w:rPr>
        <w:pPrChange w:id="180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81" w:author="Luong, Tam" w:date="2018-05-05T16:53:00Z">
        <w:r>
          <w:rPr>
            <w:rFonts w:cstheme="minorHAnsi"/>
          </w:rPr>
          <w:t>select * from abc;</w:t>
        </w:r>
      </w:ins>
    </w:p>
    <w:p w:rsidR="00EE25DC" w:rsidDel="005F2338" w:rsidRDefault="00EE25DC" w:rsidP="00EE25DC">
      <w:pPr>
        <w:pStyle w:val="ListParagraph"/>
        <w:numPr>
          <w:ilvl w:val="1"/>
          <w:numId w:val="1"/>
        </w:numPr>
        <w:rPr>
          <w:del w:id="182" w:author="Luong, Tam" w:date="2018-03-24T16:51:00Z"/>
          <w:rFonts w:cstheme="minorHAnsi"/>
        </w:rPr>
      </w:pPr>
      <w:del w:id="183" w:author="Luong, Tam" w:date="2018-03-24T16:51:00Z">
        <w:r w:rsidDel="005F2338">
          <w:rPr>
            <w:rFonts w:cstheme="minorHAnsi"/>
          </w:rPr>
          <w:lastRenderedPageBreak/>
          <w:delText>Install app libraries (in Android project folder)</w:delText>
        </w:r>
      </w:del>
    </w:p>
    <w:p w:rsidR="00683B41" w:rsidRPr="00683B41" w:rsidDel="005F2338" w:rsidRDefault="0022053C" w:rsidP="00683B41">
      <w:pPr>
        <w:pStyle w:val="ListParagraph"/>
        <w:numPr>
          <w:ilvl w:val="2"/>
          <w:numId w:val="1"/>
        </w:numPr>
        <w:rPr>
          <w:del w:id="184" w:author="Luong, Tam" w:date="2018-03-24T16:51:00Z"/>
          <w:rFonts w:cstheme="minorHAnsi"/>
          <w:highlight w:val="yellow"/>
        </w:rPr>
      </w:pPr>
      <w:del w:id="185" w:author="Luong, Tam" w:date="2018-03-24T16:51:00Z">
        <w:r w:rsidRPr="0022053C" w:rsidDel="005F2338">
          <w:rPr>
            <w:rFonts w:cstheme="minorHAnsi"/>
            <w:highlight w:val="yellow"/>
          </w:rPr>
          <w:delText>[[TBD]]</w:delText>
        </w:r>
        <w:r w:rsidR="00683B41" w:rsidDel="005F2338">
          <w:rPr>
            <w:rFonts w:cstheme="minorHAnsi"/>
            <w:highlight w:val="yellow"/>
          </w:rPr>
          <w:delText xml:space="preserve"> - to webapps/lib in tomcat directory???</w:delText>
        </w:r>
      </w:del>
    </w:p>
    <w:p w:rsidR="00683B41" w:rsidRPr="00683B41" w:rsidDel="005F2338" w:rsidRDefault="000B6B6A" w:rsidP="00683B41">
      <w:pPr>
        <w:pStyle w:val="ListParagraph"/>
        <w:numPr>
          <w:ilvl w:val="2"/>
          <w:numId w:val="1"/>
        </w:numPr>
        <w:rPr>
          <w:del w:id="186" w:author="Luong, Tam" w:date="2018-03-24T16:51:00Z"/>
          <w:rFonts w:cstheme="minorHAnsi"/>
          <w:highlight w:val="yellow"/>
        </w:rPr>
      </w:pPr>
      <w:del w:id="187" w:author="Luong, Tam" w:date="2018-03-24T16:51:00Z">
        <w:r w:rsidRPr="00683B41" w:rsidDel="005F2338">
          <w:delText>Transferring Files to Your Linux Instance Using the PuTTY Secure Copy Client</w:delText>
        </w:r>
      </w:del>
    </w:p>
    <w:p w:rsidR="00DB471E" w:rsidRPr="00E515F7" w:rsidRDefault="00D165F2">
      <w:pPr>
        <w:rPr>
          <w:rFonts w:cstheme="minorHAnsi"/>
          <w:highlight w:val="yellow"/>
          <w:rPrChange w:id="188" w:author="Luong, Tam" w:date="2018-03-24T15:26:00Z">
            <w:rPr>
              <w:highlight w:val="yellow"/>
            </w:rPr>
          </w:rPrChange>
        </w:rPr>
        <w:pPrChange w:id="189" w:author="Luong, Tam" w:date="2018-03-24T15:26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del w:id="190" w:author="Luong, Tam" w:date="2018-03-24T16:51:00Z">
        <w:r w:rsidDel="005F2338">
          <w:fldChar w:fldCharType="begin"/>
        </w:r>
        <w:r w:rsidDel="005F2338">
          <w:delInstrText xml:space="preserve"> HYPERLINK "https://docs.aws.amazon.com/AWSEC2/latest/UserGuide/putty.html" </w:delInstrText>
        </w:r>
        <w:r w:rsidDel="005F2338">
          <w:fldChar w:fldCharType="separate"/>
        </w:r>
        <w:r w:rsidR="000B6B6A" w:rsidRPr="000B6B6A" w:rsidDel="005F2338">
          <w:rPr>
            <w:rStyle w:val="Hyperlink"/>
          </w:rPr>
          <w:delText>https://docs.aws.amazon.com/AWSEC2/latest/UserGuide/putty.html</w:delText>
        </w:r>
        <w:r w:rsidDel="005F2338">
          <w:rPr>
            <w:rStyle w:val="Hyperlink"/>
          </w:rPr>
          <w:fldChar w:fldCharType="end"/>
        </w:r>
      </w:del>
    </w:p>
    <w:sectPr w:rsidR="00DB471E" w:rsidRPr="00E5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015"/>
    <w:multiLevelType w:val="hybridMultilevel"/>
    <w:tmpl w:val="E8B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0267"/>
    <w:multiLevelType w:val="hybridMultilevel"/>
    <w:tmpl w:val="B38A67A0"/>
    <w:lvl w:ilvl="0" w:tplc="CB1C7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71D6"/>
    <w:multiLevelType w:val="hybridMultilevel"/>
    <w:tmpl w:val="FE96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02A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D3C2A"/>
    <w:multiLevelType w:val="hybridMultilevel"/>
    <w:tmpl w:val="9654B8E8"/>
    <w:lvl w:ilvl="0" w:tplc="FA202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3708F"/>
    <w:multiLevelType w:val="hybridMultilevel"/>
    <w:tmpl w:val="9D1C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02A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722"/>
    <w:multiLevelType w:val="hybridMultilevel"/>
    <w:tmpl w:val="E49496E2"/>
    <w:lvl w:ilvl="0" w:tplc="5928AC76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837A2"/>
    <w:multiLevelType w:val="hybridMultilevel"/>
    <w:tmpl w:val="AF0C06F8"/>
    <w:lvl w:ilvl="0" w:tplc="FA202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42CF6"/>
    <w:multiLevelType w:val="hybridMultilevel"/>
    <w:tmpl w:val="4D18F8A4"/>
    <w:lvl w:ilvl="0" w:tplc="FA202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241F9"/>
    <w:multiLevelType w:val="hybridMultilevel"/>
    <w:tmpl w:val="3E467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ong, Tam">
    <w15:presenceInfo w15:providerId="AD" w15:userId="S-1-5-21-1600150946-976098915-2076119496-36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08"/>
    <w:rsid w:val="00014E81"/>
    <w:rsid w:val="00041AD5"/>
    <w:rsid w:val="000519C9"/>
    <w:rsid w:val="00053E24"/>
    <w:rsid w:val="00080C21"/>
    <w:rsid w:val="000B341D"/>
    <w:rsid w:val="000B6B6A"/>
    <w:rsid w:val="000D0108"/>
    <w:rsid w:val="00103953"/>
    <w:rsid w:val="00110628"/>
    <w:rsid w:val="001453D9"/>
    <w:rsid w:val="0016465A"/>
    <w:rsid w:val="00193B9B"/>
    <w:rsid w:val="001C2E7A"/>
    <w:rsid w:val="00214D92"/>
    <w:rsid w:val="0022053C"/>
    <w:rsid w:val="00246DB9"/>
    <w:rsid w:val="002963CC"/>
    <w:rsid w:val="00304D14"/>
    <w:rsid w:val="0034291C"/>
    <w:rsid w:val="00372126"/>
    <w:rsid w:val="0038439A"/>
    <w:rsid w:val="003901DA"/>
    <w:rsid w:val="003A0DBD"/>
    <w:rsid w:val="003A2886"/>
    <w:rsid w:val="003E42CD"/>
    <w:rsid w:val="00425E4D"/>
    <w:rsid w:val="004264C1"/>
    <w:rsid w:val="004A18B3"/>
    <w:rsid w:val="004A2030"/>
    <w:rsid w:val="004E3ECB"/>
    <w:rsid w:val="004F03B9"/>
    <w:rsid w:val="00546131"/>
    <w:rsid w:val="00552837"/>
    <w:rsid w:val="005A170A"/>
    <w:rsid w:val="005F2338"/>
    <w:rsid w:val="0062296D"/>
    <w:rsid w:val="006604C6"/>
    <w:rsid w:val="00665A1E"/>
    <w:rsid w:val="00683B41"/>
    <w:rsid w:val="00775BDD"/>
    <w:rsid w:val="007829F4"/>
    <w:rsid w:val="00785471"/>
    <w:rsid w:val="00786DFE"/>
    <w:rsid w:val="007A3C75"/>
    <w:rsid w:val="007F0D5A"/>
    <w:rsid w:val="0087238A"/>
    <w:rsid w:val="008F537A"/>
    <w:rsid w:val="00915375"/>
    <w:rsid w:val="00915A74"/>
    <w:rsid w:val="00951ED8"/>
    <w:rsid w:val="00956B57"/>
    <w:rsid w:val="0096027C"/>
    <w:rsid w:val="009669E4"/>
    <w:rsid w:val="009760CF"/>
    <w:rsid w:val="009D292F"/>
    <w:rsid w:val="009E45CE"/>
    <w:rsid w:val="009F5DD8"/>
    <w:rsid w:val="00A128DD"/>
    <w:rsid w:val="00A858D3"/>
    <w:rsid w:val="00AF4BF3"/>
    <w:rsid w:val="00B0168E"/>
    <w:rsid w:val="00B31023"/>
    <w:rsid w:val="00B577C4"/>
    <w:rsid w:val="00B63EC7"/>
    <w:rsid w:val="00B80D96"/>
    <w:rsid w:val="00B8348A"/>
    <w:rsid w:val="00B8423A"/>
    <w:rsid w:val="00BC5FC0"/>
    <w:rsid w:val="00BD1EF4"/>
    <w:rsid w:val="00BD590A"/>
    <w:rsid w:val="00BF4063"/>
    <w:rsid w:val="00C04241"/>
    <w:rsid w:val="00C377FF"/>
    <w:rsid w:val="00C66374"/>
    <w:rsid w:val="00C72999"/>
    <w:rsid w:val="00D0072E"/>
    <w:rsid w:val="00D05316"/>
    <w:rsid w:val="00D165F2"/>
    <w:rsid w:val="00D2790B"/>
    <w:rsid w:val="00D34998"/>
    <w:rsid w:val="00D9046E"/>
    <w:rsid w:val="00DB471E"/>
    <w:rsid w:val="00DB6D05"/>
    <w:rsid w:val="00DC52A9"/>
    <w:rsid w:val="00DE5375"/>
    <w:rsid w:val="00E13A21"/>
    <w:rsid w:val="00E16505"/>
    <w:rsid w:val="00E515F7"/>
    <w:rsid w:val="00E90123"/>
    <w:rsid w:val="00E96C86"/>
    <w:rsid w:val="00EE25DC"/>
    <w:rsid w:val="00EF033D"/>
    <w:rsid w:val="00EF2826"/>
    <w:rsid w:val="00F0070A"/>
    <w:rsid w:val="00F03B2C"/>
    <w:rsid w:val="00FD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1914"/>
  <w15:chartTrackingRefBased/>
  <w15:docId w15:val="{449C1B78-6B7F-47F9-9402-D76FE8AE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5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2C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Analysis Group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Spittle, Tim</dc:creator>
  <cp:keywords/>
  <dc:description/>
  <cp:lastModifiedBy>Luong, Tam</cp:lastModifiedBy>
  <cp:revision>3</cp:revision>
  <dcterms:created xsi:type="dcterms:W3CDTF">2018-05-05T22:32:00Z</dcterms:created>
  <dcterms:modified xsi:type="dcterms:W3CDTF">2018-05-05T22:32:00Z</dcterms:modified>
</cp:coreProperties>
</file>